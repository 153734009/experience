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D8" w:rsidRPr="00B507D8" w:rsidRDefault="00B507D8" w:rsidP="00B507D8">
      <w:pPr>
        <w:widowControl/>
        <w:spacing w:line="600" w:lineRule="atLeast"/>
        <w:jc w:val="center"/>
        <w:outlineLvl w:val="0"/>
        <w:rPr>
          <w:rFonts w:ascii="Arial" w:eastAsia="宋体" w:hAnsi="Arial" w:cs="Arial"/>
          <w:b/>
          <w:bCs/>
          <w:color w:val="669900"/>
          <w:kern w:val="36"/>
          <w:sz w:val="27"/>
          <w:szCs w:val="27"/>
        </w:rPr>
      </w:pPr>
      <w:r w:rsidRPr="00B507D8">
        <w:rPr>
          <w:rFonts w:ascii="Arial" w:eastAsia="宋体" w:hAnsi="Arial" w:cs="Arial"/>
          <w:b/>
          <w:bCs/>
          <w:color w:val="669900"/>
          <w:kern w:val="36"/>
          <w:sz w:val="27"/>
          <w:szCs w:val="27"/>
        </w:rPr>
        <w:t xml:space="preserve">js </w:t>
      </w:r>
      <w:r w:rsidRPr="00B507D8">
        <w:rPr>
          <w:rFonts w:ascii="Arial" w:eastAsia="宋体" w:hAnsi="Arial" w:cs="Arial"/>
          <w:b/>
          <w:bCs/>
          <w:color w:val="669900"/>
          <w:kern w:val="36"/>
          <w:sz w:val="27"/>
          <w:szCs w:val="27"/>
        </w:rPr>
        <w:t>获取浏览器高度和宽度值</w:t>
      </w:r>
      <w:r w:rsidRPr="00B507D8">
        <w:rPr>
          <w:rFonts w:ascii="Arial" w:eastAsia="宋体" w:hAnsi="Arial" w:cs="Arial"/>
          <w:b/>
          <w:bCs/>
          <w:color w:val="669900"/>
          <w:kern w:val="36"/>
          <w:sz w:val="27"/>
          <w:szCs w:val="27"/>
        </w:rPr>
        <w:t>(</w:t>
      </w:r>
      <w:r w:rsidRPr="00B507D8">
        <w:rPr>
          <w:rFonts w:ascii="Arial" w:eastAsia="宋体" w:hAnsi="Arial" w:cs="Arial"/>
          <w:b/>
          <w:bCs/>
          <w:color w:val="669900"/>
          <w:kern w:val="36"/>
          <w:sz w:val="27"/>
          <w:szCs w:val="27"/>
        </w:rPr>
        <w:t>多浏览器</w:t>
      </w:r>
      <w:r w:rsidRPr="00B507D8">
        <w:rPr>
          <w:rFonts w:ascii="Arial" w:eastAsia="宋体" w:hAnsi="Arial" w:cs="Arial"/>
          <w:b/>
          <w:bCs/>
          <w:color w:val="669900"/>
          <w:kern w:val="36"/>
          <w:sz w:val="27"/>
          <w:szCs w:val="27"/>
        </w:rPr>
        <w:t>)</w:t>
      </w:r>
    </w:p>
    <w:p w:rsidR="00B507D8" w:rsidRPr="00B507D8" w:rsidRDefault="00B507D8" w:rsidP="00B507D8">
      <w:pPr>
        <w:widowControl/>
        <w:spacing w:line="270" w:lineRule="atLeast"/>
        <w:jc w:val="center"/>
        <w:rPr>
          <w:rFonts w:ascii="Arial" w:eastAsia="宋体" w:hAnsi="Arial" w:cs="Arial"/>
          <w:color w:val="999999"/>
          <w:kern w:val="0"/>
          <w:sz w:val="18"/>
          <w:szCs w:val="18"/>
        </w:rPr>
      </w:pPr>
      <w:r w:rsidRPr="00B507D8">
        <w:rPr>
          <w:rFonts w:ascii="Arial" w:eastAsia="宋体" w:hAnsi="Arial" w:cs="Arial"/>
          <w:color w:val="999999"/>
          <w:kern w:val="0"/>
          <w:sz w:val="18"/>
          <w:szCs w:val="18"/>
        </w:rPr>
        <w:t>发布：</w:t>
      </w:r>
      <w:r w:rsidRPr="00B507D8">
        <w:rPr>
          <w:rFonts w:ascii="Arial" w:eastAsia="宋体" w:hAnsi="Arial" w:cs="Arial"/>
          <w:color w:val="999999"/>
          <w:kern w:val="0"/>
          <w:sz w:val="18"/>
          <w:szCs w:val="18"/>
        </w:rPr>
        <w:t xml:space="preserve">mdxy-dxy </w:t>
      </w:r>
      <w:r w:rsidRPr="00B507D8">
        <w:rPr>
          <w:rFonts w:ascii="Arial" w:eastAsia="宋体" w:hAnsi="Arial" w:cs="Arial"/>
          <w:color w:val="999999"/>
          <w:kern w:val="0"/>
          <w:sz w:val="18"/>
          <w:szCs w:val="18"/>
        </w:rPr>
        <w:t>字体：</w:t>
      </w:r>
      <w:r w:rsidRPr="00B507D8">
        <w:rPr>
          <w:rFonts w:ascii="Arial" w:eastAsia="宋体" w:hAnsi="Arial" w:cs="Arial"/>
          <w:color w:val="999999"/>
          <w:kern w:val="0"/>
          <w:sz w:val="18"/>
          <w:szCs w:val="18"/>
        </w:rPr>
        <w:t>[</w:t>
      </w:r>
      <w:hyperlink r:id="rId4" w:history="1">
        <w:r w:rsidRPr="00B507D8">
          <w:rPr>
            <w:rFonts w:ascii="Arial" w:eastAsia="宋体" w:hAnsi="Arial" w:cs="Arial"/>
            <w:color w:val="10326B"/>
            <w:kern w:val="0"/>
            <w:sz w:val="18"/>
          </w:rPr>
          <w:t>增加</w:t>
        </w:r>
      </w:hyperlink>
      <w:r w:rsidRPr="00B507D8">
        <w:rPr>
          <w:rFonts w:ascii="Arial" w:eastAsia="宋体" w:hAnsi="Arial" w:cs="Arial"/>
          <w:color w:val="999999"/>
          <w:kern w:val="0"/>
          <w:sz w:val="18"/>
        </w:rPr>
        <w:t> </w:t>
      </w:r>
      <w:hyperlink r:id="rId5" w:history="1">
        <w:r w:rsidRPr="00B507D8">
          <w:rPr>
            <w:rFonts w:ascii="Arial" w:eastAsia="宋体" w:hAnsi="Arial" w:cs="Arial"/>
            <w:color w:val="10326B"/>
            <w:kern w:val="0"/>
            <w:sz w:val="18"/>
          </w:rPr>
          <w:t>减小</w:t>
        </w:r>
      </w:hyperlink>
      <w:r w:rsidRPr="00B507D8">
        <w:rPr>
          <w:rFonts w:ascii="Arial" w:eastAsia="宋体" w:hAnsi="Arial" w:cs="Arial"/>
          <w:color w:val="999999"/>
          <w:kern w:val="0"/>
          <w:sz w:val="18"/>
          <w:szCs w:val="18"/>
        </w:rPr>
        <w:t xml:space="preserve">] </w:t>
      </w:r>
      <w:r w:rsidRPr="00B507D8">
        <w:rPr>
          <w:rFonts w:ascii="Arial" w:eastAsia="宋体" w:hAnsi="Arial" w:cs="Arial"/>
          <w:color w:val="999999"/>
          <w:kern w:val="0"/>
          <w:sz w:val="18"/>
          <w:szCs w:val="18"/>
        </w:rPr>
        <w:t>类型：转载</w:t>
      </w:r>
    </w:p>
    <w:p w:rsidR="00B507D8" w:rsidRPr="00B507D8" w:rsidRDefault="00B507D8" w:rsidP="00B507D8">
      <w:pPr>
        <w:widowControl/>
        <w:spacing w:line="270" w:lineRule="atLeast"/>
        <w:ind w:firstLine="450"/>
        <w:jc w:val="left"/>
        <w:rPr>
          <w:rFonts w:ascii="Arial" w:eastAsia="宋体" w:hAnsi="Arial" w:cs="Arial"/>
          <w:color w:val="333333"/>
          <w:kern w:val="0"/>
          <w:szCs w:val="21"/>
        </w:rPr>
      </w:pPr>
      <w:r w:rsidRPr="00B507D8">
        <w:rPr>
          <w:rFonts w:ascii="Arial" w:eastAsia="宋体" w:hAnsi="Arial" w:cs="Arial"/>
          <w:color w:val="333333"/>
          <w:kern w:val="0"/>
          <w:szCs w:val="21"/>
        </w:rPr>
        <w:t>js</w:t>
      </w:r>
      <w:r w:rsidRPr="00B507D8">
        <w:rPr>
          <w:rFonts w:ascii="Arial" w:eastAsia="宋体" w:hAnsi="Arial" w:cs="Arial"/>
          <w:color w:val="333333"/>
          <w:kern w:val="0"/>
          <w:szCs w:val="21"/>
        </w:rPr>
        <w:t>获取浏览器高度和宽度值</w:t>
      </w:r>
      <w:r w:rsidRPr="00B507D8">
        <w:rPr>
          <w:rFonts w:ascii="Arial" w:eastAsia="宋体" w:hAnsi="Arial" w:cs="Arial"/>
          <w:color w:val="333333"/>
          <w:kern w:val="0"/>
          <w:szCs w:val="21"/>
        </w:rPr>
        <w:t>,</w:t>
      </w:r>
      <w:r w:rsidRPr="00B507D8">
        <w:rPr>
          <w:rFonts w:ascii="Arial" w:eastAsia="宋体" w:hAnsi="Arial" w:cs="Arial"/>
          <w:color w:val="333333"/>
          <w:kern w:val="0"/>
          <w:szCs w:val="21"/>
        </w:rPr>
        <w:t>尽量的考虑了多浏览器。</w:t>
      </w:r>
    </w:p>
    <w:p w:rsidR="00B507D8" w:rsidRPr="00B507D8" w:rsidRDefault="00B507D8" w:rsidP="00B507D8">
      <w:pPr>
        <w:widowControl/>
        <w:wordWrap w:val="0"/>
        <w:spacing w:line="378" w:lineRule="atLeast"/>
        <w:jc w:val="left"/>
        <w:rPr>
          <w:ins w:id="0" w:author="Unknown"/>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096000" cy="5772150"/>
            <wp:effectExtent l="1905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srcRect/>
                    <a:stretch>
                      <a:fillRect/>
                    </a:stretch>
                  </pic:blipFill>
                  <pic:spPr bwMode="auto">
                    <a:xfrm>
                      <a:off x="0" y="0"/>
                      <a:ext cx="6096000" cy="5772150"/>
                    </a:xfrm>
                    <a:prstGeom prst="rect">
                      <a:avLst/>
                    </a:prstGeom>
                    <a:noFill/>
                    <a:ln w="9525">
                      <a:noFill/>
                      <a:miter lim="800000"/>
                      <a:headEnd/>
                      <a:tailEnd/>
                    </a:ln>
                  </pic:spPr>
                </pic:pic>
              </a:graphicData>
            </a:graphic>
          </wp:inline>
        </w:drawing>
      </w:r>
      <w:ins w:id="1" w:author="Unknown">
        <w:r w:rsidRPr="00B507D8">
          <w:rPr>
            <w:rFonts w:ascii="Arial" w:eastAsia="宋体" w:hAnsi="Arial" w:cs="Arial"/>
            <w:color w:val="333333"/>
            <w:kern w:val="0"/>
            <w:szCs w:val="21"/>
          </w:rPr>
          <w:t> </w:t>
        </w:r>
        <w:r w:rsidRPr="00B507D8">
          <w:rPr>
            <w:rFonts w:ascii="Arial" w:eastAsia="宋体" w:hAnsi="Arial" w:cs="Arial"/>
            <w:color w:val="333333"/>
            <w:kern w:val="0"/>
            <w:szCs w:val="21"/>
          </w:rPr>
          <w:br/>
          <w:t>IE</w:t>
        </w:r>
        <w:r w:rsidRPr="00B507D8">
          <w:rPr>
            <w:rFonts w:ascii="Arial" w:eastAsia="宋体" w:hAnsi="Arial" w:cs="Arial"/>
            <w:color w:val="333333"/>
            <w:kern w:val="0"/>
            <w:szCs w:val="21"/>
          </w:rPr>
          <w:t>中：</w:t>
        </w:r>
        <w:r w:rsidRPr="00B507D8">
          <w:rPr>
            <w:rFonts w:ascii="Arial" w:eastAsia="宋体" w:hAnsi="Arial" w:cs="Arial"/>
            <w:color w:val="333333"/>
            <w:kern w:val="0"/>
          </w:rPr>
          <w:t> </w:t>
        </w:r>
        <w:r w:rsidRPr="00B507D8">
          <w:rPr>
            <w:rFonts w:ascii="Arial" w:eastAsia="宋体" w:hAnsi="Arial" w:cs="Arial"/>
            <w:color w:val="333333"/>
            <w:kern w:val="0"/>
            <w:szCs w:val="21"/>
          </w:rPr>
          <w:br/>
          <w:t>document.body.clientWidth ==&gt; BODY</w:t>
        </w:r>
        <w:r w:rsidRPr="00B507D8">
          <w:rPr>
            <w:rFonts w:ascii="Arial" w:eastAsia="宋体" w:hAnsi="Arial" w:cs="Arial"/>
            <w:color w:val="333333"/>
            <w:kern w:val="0"/>
            <w:szCs w:val="21"/>
          </w:rPr>
          <w:t>对象宽度</w:t>
        </w:r>
        <w:r w:rsidRPr="00B507D8">
          <w:rPr>
            <w:rFonts w:ascii="Arial" w:eastAsia="宋体" w:hAnsi="Arial" w:cs="Arial"/>
            <w:color w:val="333333"/>
            <w:kern w:val="0"/>
          </w:rPr>
          <w:t> </w:t>
        </w:r>
        <w:r w:rsidRPr="00B507D8">
          <w:rPr>
            <w:rFonts w:ascii="Arial" w:eastAsia="宋体" w:hAnsi="Arial" w:cs="Arial"/>
            <w:color w:val="333333"/>
            <w:kern w:val="0"/>
            <w:szCs w:val="21"/>
          </w:rPr>
          <w:br/>
          <w:t>document.body.clientHeight ==&gt; BODY</w:t>
        </w:r>
        <w:r w:rsidRPr="00B507D8">
          <w:rPr>
            <w:rFonts w:ascii="Arial" w:eastAsia="宋体" w:hAnsi="Arial" w:cs="Arial"/>
            <w:color w:val="333333"/>
            <w:kern w:val="0"/>
            <w:szCs w:val="21"/>
          </w:rPr>
          <w:t>对象高度</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document.documentElement.clientWidth ==&gt; </w:t>
        </w:r>
        <w:r w:rsidRPr="00B507D8">
          <w:rPr>
            <w:rFonts w:ascii="Arial" w:eastAsia="宋体" w:hAnsi="Arial" w:cs="Arial"/>
            <w:color w:val="333333"/>
            <w:kern w:val="0"/>
            <w:szCs w:val="21"/>
          </w:rPr>
          <w:t>可见区域宽度</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document.documentElement.clientHeight ==&gt; </w:t>
        </w:r>
        <w:r w:rsidRPr="00B507D8">
          <w:rPr>
            <w:rFonts w:ascii="Arial" w:eastAsia="宋体" w:hAnsi="Arial" w:cs="Arial"/>
            <w:color w:val="333333"/>
            <w:kern w:val="0"/>
            <w:szCs w:val="21"/>
          </w:rPr>
          <w:t>可见区域高度</w:t>
        </w:r>
        <w:r w:rsidRPr="00B507D8">
          <w:rPr>
            <w:rFonts w:ascii="Arial" w:eastAsia="宋体" w:hAnsi="Arial" w:cs="Arial"/>
            <w:color w:val="333333"/>
            <w:kern w:val="0"/>
          </w:rPr>
          <w:t> </w:t>
        </w:r>
        <w:r w:rsidRPr="00B507D8">
          <w:rPr>
            <w:rFonts w:ascii="Arial" w:eastAsia="宋体" w:hAnsi="Arial" w:cs="Arial"/>
            <w:color w:val="333333"/>
            <w:kern w:val="0"/>
            <w:szCs w:val="21"/>
          </w:rPr>
          <w:br/>
          <w:t>FireFox</w:t>
        </w:r>
        <w:r w:rsidRPr="00B507D8">
          <w:rPr>
            <w:rFonts w:ascii="Arial" w:eastAsia="宋体" w:hAnsi="Arial" w:cs="Arial"/>
            <w:color w:val="333333"/>
            <w:kern w:val="0"/>
            <w:szCs w:val="21"/>
          </w:rPr>
          <w:t>中：</w:t>
        </w:r>
        <w:r w:rsidRPr="00B507D8">
          <w:rPr>
            <w:rFonts w:ascii="Arial" w:eastAsia="宋体" w:hAnsi="Arial" w:cs="Arial"/>
            <w:color w:val="333333"/>
            <w:kern w:val="0"/>
          </w:rPr>
          <w:t> </w:t>
        </w:r>
        <w:r w:rsidRPr="00B507D8">
          <w:rPr>
            <w:rFonts w:ascii="Arial" w:eastAsia="宋体" w:hAnsi="Arial" w:cs="Arial"/>
            <w:color w:val="333333"/>
            <w:kern w:val="0"/>
            <w:szCs w:val="21"/>
          </w:rPr>
          <w:br/>
          <w:t>document.body.clientWidth ==&gt; BODY</w:t>
        </w:r>
        <w:r w:rsidRPr="00B507D8">
          <w:rPr>
            <w:rFonts w:ascii="Arial" w:eastAsia="宋体" w:hAnsi="Arial" w:cs="Arial"/>
            <w:color w:val="333333"/>
            <w:kern w:val="0"/>
            <w:szCs w:val="21"/>
          </w:rPr>
          <w:t>对象宽度</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lastRenderedPageBreak/>
          <w:t>document.body.clientHeight ==&gt; BODY</w:t>
        </w:r>
        <w:r w:rsidRPr="00B507D8">
          <w:rPr>
            <w:rFonts w:ascii="Arial" w:eastAsia="宋体" w:hAnsi="Arial" w:cs="Arial"/>
            <w:color w:val="333333"/>
            <w:kern w:val="0"/>
            <w:szCs w:val="21"/>
          </w:rPr>
          <w:t>对象高度</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document.documentElement.clientWidth ==&gt; </w:t>
        </w:r>
        <w:r w:rsidRPr="00B507D8">
          <w:rPr>
            <w:rFonts w:ascii="Arial" w:eastAsia="宋体" w:hAnsi="Arial" w:cs="Arial"/>
            <w:color w:val="333333"/>
            <w:kern w:val="0"/>
            <w:szCs w:val="21"/>
          </w:rPr>
          <w:t>可见区域宽度</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document.documentElement.clientHeight ==&gt; </w:t>
        </w:r>
        <w:r w:rsidRPr="00B507D8">
          <w:rPr>
            <w:rFonts w:ascii="Arial" w:eastAsia="宋体" w:hAnsi="Arial" w:cs="Arial"/>
            <w:color w:val="333333"/>
            <w:kern w:val="0"/>
            <w:szCs w:val="21"/>
          </w:rPr>
          <w:t>可见区域高度</w:t>
        </w:r>
        <w:r w:rsidRPr="00B507D8">
          <w:rPr>
            <w:rFonts w:ascii="Arial" w:eastAsia="宋体" w:hAnsi="Arial" w:cs="Arial"/>
            <w:color w:val="333333"/>
            <w:kern w:val="0"/>
          </w:rPr>
          <w:t> </w:t>
        </w:r>
        <w:r w:rsidRPr="00B507D8">
          <w:rPr>
            <w:rFonts w:ascii="Arial" w:eastAsia="宋体" w:hAnsi="Arial" w:cs="Arial"/>
            <w:color w:val="333333"/>
            <w:kern w:val="0"/>
            <w:szCs w:val="21"/>
          </w:rPr>
          <w:br/>
          <w:t>Opera</w:t>
        </w:r>
        <w:r w:rsidRPr="00B507D8">
          <w:rPr>
            <w:rFonts w:ascii="Arial" w:eastAsia="宋体" w:hAnsi="Arial" w:cs="Arial"/>
            <w:color w:val="333333"/>
            <w:kern w:val="0"/>
            <w:szCs w:val="21"/>
          </w:rPr>
          <w:t>中：</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document.body.clientWidth ==&gt; </w:t>
        </w:r>
        <w:r w:rsidRPr="00B507D8">
          <w:rPr>
            <w:rFonts w:ascii="Arial" w:eastAsia="宋体" w:hAnsi="Arial" w:cs="Arial"/>
            <w:color w:val="333333"/>
            <w:kern w:val="0"/>
            <w:szCs w:val="21"/>
          </w:rPr>
          <w:t>可见区域宽度</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document.body.clientHeight ==&gt; </w:t>
        </w:r>
        <w:r w:rsidRPr="00B507D8">
          <w:rPr>
            <w:rFonts w:ascii="Arial" w:eastAsia="宋体" w:hAnsi="Arial" w:cs="Arial"/>
            <w:color w:val="333333"/>
            <w:kern w:val="0"/>
            <w:szCs w:val="21"/>
          </w:rPr>
          <w:t>可见区域高度</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document.documentElement.clientWidth ==&gt; </w:t>
        </w:r>
        <w:r w:rsidRPr="00B507D8">
          <w:rPr>
            <w:rFonts w:ascii="Arial" w:eastAsia="宋体" w:hAnsi="Arial" w:cs="Arial"/>
            <w:color w:val="333333"/>
            <w:kern w:val="0"/>
            <w:szCs w:val="21"/>
          </w:rPr>
          <w:t>页面对象宽度（即</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对象宽度加上</w:t>
        </w:r>
        <w:r w:rsidRPr="00B507D8">
          <w:rPr>
            <w:rFonts w:ascii="Arial" w:eastAsia="宋体" w:hAnsi="Arial" w:cs="Arial"/>
            <w:color w:val="333333"/>
            <w:kern w:val="0"/>
            <w:szCs w:val="21"/>
          </w:rPr>
          <w:t>Margin</w:t>
        </w:r>
        <w:r w:rsidRPr="00B507D8">
          <w:rPr>
            <w:rFonts w:ascii="Arial" w:eastAsia="宋体" w:hAnsi="Arial" w:cs="Arial"/>
            <w:color w:val="333333"/>
            <w:kern w:val="0"/>
            <w:szCs w:val="21"/>
          </w:rPr>
          <w:t>宽）</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document.documentElement.clientHeight ==&gt; </w:t>
        </w:r>
        <w:r w:rsidRPr="00B507D8">
          <w:rPr>
            <w:rFonts w:ascii="Arial" w:eastAsia="宋体" w:hAnsi="Arial" w:cs="Arial"/>
            <w:color w:val="333333"/>
            <w:kern w:val="0"/>
            <w:szCs w:val="21"/>
          </w:rPr>
          <w:t>页面对象高度（即</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对象高度加上</w:t>
        </w:r>
        <w:r w:rsidRPr="00B507D8">
          <w:rPr>
            <w:rFonts w:ascii="Arial" w:eastAsia="宋体" w:hAnsi="Arial" w:cs="Arial"/>
            <w:color w:val="333333"/>
            <w:kern w:val="0"/>
            <w:szCs w:val="21"/>
          </w:rPr>
          <w:t>Margin</w:t>
        </w:r>
        <w:r w:rsidRPr="00B507D8">
          <w:rPr>
            <w:rFonts w:ascii="Arial" w:eastAsia="宋体" w:hAnsi="Arial" w:cs="Arial"/>
            <w:color w:val="333333"/>
            <w:kern w:val="0"/>
            <w:szCs w:val="21"/>
          </w:rPr>
          <w:t>高）</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没有定义</w:t>
        </w:r>
        <w:r w:rsidRPr="00B507D8">
          <w:rPr>
            <w:rFonts w:ascii="Arial" w:eastAsia="宋体" w:hAnsi="Arial" w:cs="Arial"/>
            <w:color w:val="333333"/>
            <w:kern w:val="0"/>
            <w:szCs w:val="21"/>
          </w:rPr>
          <w:t>W3C</w:t>
        </w:r>
        <w:r w:rsidRPr="00B507D8">
          <w:rPr>
            <w:rFonts w:ascii="Arial" w:eastAsia="宋体" w:hAnsi="Arial" w:cs="Arial"/>
            <w:color w:val="333333"/>
            <w:kern w:val="0"/>
            <w:szCs w:val="21"/>
          </w:rPr>
          <w:t>的标准，则</w:t>
        </w:r>
        <w:r w:rsidRPr="00B507D8">
          <w:rPr>
            <w:rFonts w:ascii="Arial" w:eastAsia="宋体" w:hAnsi="Arial" w:cs="Arial"/>
            <w:color w:val="333333"/>
            <w:kern w:val="0"/>
          </w:rPr>
          <w:t> </w:t>
        </w:r>
        <w:r w:rsidRPr="00B507D8">
          <w:rPr>
            <w:rFonts w:ascii="Arial" w:eastAsia="宋体" w:hAnsi="Arial" w:cs="Arial"/>
            <w:color w:val="333333"/>
            <w:kern w:val="0"/>
            <w:szCs w:val="21"/>
          </w:rPr>
          <w:br/>
          <w:t>IE</w:t>
        </w:r>
        <w:r w:rsidRPr="00B507D8">
          <w:rPr>
            <w:rFonts w:ascii="Arial" w:eastAsia="宋体" w:hAnsi="Arial" w:cs="Arial"/>
            <w:color w:val="333333"/>
            <w:kern w:val="0"/>
            <w:szCs w:val="21"/>
          </w:rPr>
          <w:t>为：</w:t>
        </w:r>
        <w:r w:rsidRPr="00B507D8">
          <w:rPr>
            <w:rFonts w:ascii="Arial" w:eastAsia="宋体" w:hAnsi="Arial" w:cs="Arial"/>
            <w:color w:val="333333"/>
            <w:kern w:val="0"/>
          </w:rPr>
          <w:t> </w:t>
        </w:r>
        <w:r w:rsidRPr="00B507D8">
          <w:rPr>
            <w:rFonts w:ascii="Arial" w:eastAsia="宋体" w:hAnsi="Arial" w:cs="Arial"/>
            <w:color w:val="333333"/>
            <w:kern w:val="0"/>
            <w:szCs w:val="21"/>
          </w:rPr>
          <w:br/>
          <w:t>document.documentElement.clientWidth ==&gt; 0</w:t>
        </w:r>
        <w:r w:rsidRPr="00B507D8">
          <w:rPr>
            <w:rFonts w:ascii="Arial" w:eastAsia="宋体" w:hAnsi="Arial" w:cs="Arial"/>
            <w:color w:val="333333"/>
            <w:kern w:val="0"/>
          </w:rPr>
          <w:t> </w:t>
        </w:r>
        <w:r w:rsidRPr="00B507D8">
          <w:rPr>
            <w:rFonts w:ascii="Arial" w:eastAsia="宋体" w:hAnsi="Arial" w:cs="Arial"/>
            <w:color w:val="333333"/>
            <w:kern w:val="0"/>
            <w:szCs w:val="21"/>
          </w:rPr>
          <w:br/>
          <w:t>document.documentElement.clientHeight ==&gt; 0</w:t>
        </w:r>
        <w:r w:rsidRPr="00B507D8">
          <w:rPr>
            <w:rFonts w:ascii="Arial" w:eastAsia="宋体" w:hAnsi="Arial" w:cs="Arial"/>
            <w:color w:val="333333"/>
            <w:kern w:val="0"/>
          </w:rPr>
          <w:t> </w:t>
        </w:r>
        <w:r w:rsidRPr="00B507D8">
          <w:rPr>
            <w:rFonts w:ascii="Arial" w:eastAsia="宋体" w:hAnsi="Arial" w:cs="Arial"/>
            <w:color w:val="333333"/>
            <w:kern w:val="0"/>
            <w:szCs w:val="21"/>
          </w:rPr>
          <w:br/>
          <w:t>FireFox</w:t>
        </w:r>
        <w:r w:rsidRPr="00B507D8">
          <w:rPr>
            <w:rFonts w:ascii="Arial" w:eastAsia="宋体" w:hAnsi="Arial" w:cs="Arial"/>
            <w:color w:val="333333"/>
            <w:kern w:val="0"/>
            <w:szCs w:val="21"/>
          </w:rPr>
          <w:t>为：</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document.documentElement.clientWidth ==&gt; </w:t>
        </w:r>
        <w:r w:rsidRPr="00B507D8">
          <w:rPr>
            <w:rFonts w:ascii="Arial" w:eastAsia="宋体" w:hAnsi="Arial" w:cs="Arial"/>
            <w:color w:val="333333"/>
            <w:kern w:val="0"/>
            <w:szCs w:val="21"/>
          </w:rPr>
          <w:t>页面对象宽度（即</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对象宽度加上</w:t>
        </w:r>
        <w:r w:rsidRPr="00B507D8">
          <w:rPr>
            <w:rFonts w:ascii="Arial" w:eastAsia="宋体" w:hAnsi="Arial" w:cs="Arial"/>
            <w:color w:val="333333"/>
            <w:kern w:val="0"/>
            <w:szCs w:val="21"/>
          </w:rPr>
          <w:t>Margin</w:t>
        </w:r>
        <w:r w:rsidRPr="00B507D8">
          <w:rPr>
            <w:rFonts w:ascii="Arial" w:eastAsia="宋体" w:hAnsi="Arial" w:cs="Arial"/>
            <w:color w:val="333333"/>
            <w:kern w:val="0"/>
            <w:szCs w:val="21"/>
          </w:rPr>
          <w:t>宽</w:t>
        </w:r>
        <w:r w:rsidRPr="00B507D8">
          <w:rPr>
            <w:rFonts w:ascii="Arial" w:eastAsia="宋体" w:hAnsi="Arial" w:cs="Arial"/>
            <w:color w:val="333333"/>
            <w:kern w:val="0"/>
            <w:szCs w:val="21"/>
          </w:rPr>
          <w:t>)</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document.documentElement.clientHeight ==&gt; </w:t>
        </w:r>
        <w:r w:rsidRPr="00B507D8">
          <w:rPr>
            <w:rFonts w:ascii="Arial" w:eastAsia="宋体" w:hAnsi="Arial" w:cs="Arial"/>
            <w:color w:val="333333"/>
            <w:kern w:val="0"/>
            <w:szCs w:val="21"/>
          </w:rPr>
          <w:t>页面对象高度（即</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对象高度加上</w:t>
        </w:r>
        <w:r w:rsidRPr="00B507D8">
          <w:rPr>
            <w:rFonts w:ascii="Arial" w:eastAsia="宋体" w:hAnsi="Arial" w:cs="Arial"/>
            <w:color w:val="333333"/>
            <w:kern w:val="0"/>
            <w:szCs w:val="21"/>
          </w:rPr>
          <w:t>Margin</w:t>
        </w:r>
        <w:r w:rsidRPr="00B507D8">
          <w:rPr>
            <w:rFonts w:ascii="Arial" w:eastAsia="宋体" w:hAnsi="Arial" w:cs="Arial"/>
            <w:color w:val="333333"/>
            <w:kern w:val="0"/>
            <w:szCs w:val="21"/>
          </w:rPr>
          <w:t>高）</w:t>
        </w:r>
        <w:r w:rsidRPr="00B507D8">
          <w:rPr>
            <w:rFonts w:ascii="Arial" w:eastAsia="宋体" w:hAnsi="Arial" w:cs="Arial"/>
            <w:color w:val="333333"/>
            <w:kern w:val="0"/>
          </w:rPr>
          <w:t> </w:t>
        </w:r>
        <w:r w:rsidRPr="00B507D8">
          <w:rPr>
            <w:rFonts w:ascii="Arial" w:eastAsia="宋体" w:hAnsi="Arial" w:cs="Arial"/>
            <w:color w:val="333333"/>
            <w:kern w:val="0"/>
            <w:szCs w:val="21"/>
          </w:rPr>
          <w:br/>
          <w:t>Opera</w:t>
        </w:r>
        <w:r w:rsidRPr="00B507D8">
          <w:rPr>
            <w:rFonts w:ascii="Arial" w:eastAsia="宋体" w:hAnsi="Arial" w:cs="Arial"/>
            <w:color w:val="333333"/>
            <w:kern w:val="0"/>
            <w:szCs w:val="21"/>
          </w:rPr>
          <w:t>为：</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document.documentElement.clientWidth ==&gt; </w:t>
        </w:r>
        <w:r w:rsidRPr="00B507D8">
          <w:rPr>
            <w:rFonts w:ascii="Arial" w:eastAsia="宋体" w:hAnsi="Arial" w:cs="Arial"/>
            <w:color w:val="333333"/>
            <w:kern w:val="0"/>
            <w:szCs w:val="21"/>
          </w:rPr>
          <w:t>页面对象宽度（即</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对象宽度加上</w:t>
        </w:r>
        <w:r w:rsidRPr="00B507D8">
          <w:rPr>
            <w:rFonts w:ascii="Arial" w:eastAsia="宋体" w:hAnsi="Arial" w:cs="Arial"/>
            <w:color w:val="333333"/>
            <w:kern w:val="0"/>
            <w:szCs w:val="21"/>
          </w:rPr>
          <w:t>Margin</w:t>
        </w:r>
        <w:r w:rsidRPr="00B507D8">
          <w:rPr>
            <w:rFonts w:ascii="Arial" w:eastAsia="宋体" w:hAnsi="Arial" w:cs="Arial"/>
            <w:color w:val="333333"/>
            <w:kern w:val="0"/>
            <w:szCs w:val="21"/>
          </w:rPr>
          <w:t>宽）</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document.documentElement.clientHeight ==&gt; </w:t>
        </w:r>
        <w:r w:rsidRPr="00B507D8">
          <w:rPr>
            <w:rFonts w:ascii="Arial" w:eastAsia="宋体" w:hAnsi="Arial" w:cs="Arial"/>
            <w:color w:val="333333"/>
            <w:kern w:val="0"/>
            <w:szCs w:val="21"/>
          </w:rPr>
          <w:t>页面对象高度（即</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对象高度加上</w:t>
        </w:r>
        <w:r w:rsidRPr="00B507D8">
          <w:rPr>
            <w:rFonts w:ascii="Arial" w:eastAsia="宋体" w:hAnsi="Arial" w:cs="Arial"/>
            <w:color w:val="333333"/>
            <w:kern w:val="0"/>
            <w:szCs w:val="21"/>
          </w:rPr>
          <w:t>Margin</w:t>
        </w:r>
        <w:r w:rsidRPr="00B507D8">
          <w:rPr>
            <w:rFonts w:ascii="Arial" w:eastAsia="宋体" w:hAnsi="Arial" w:cs="Arial"/>
            <w:color w:val="333333"/>
            <w:kern w:val="0"/>
            <w:szCs w:val="21"/>
          </w:rPr>
          <w:t>高）</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br/>
        </w:r>
        <w:r w:rsidRPr="00B507D8">
          <w:rPr>
            <w:rFonts w:ascii="Arial" w:eastAsia="宋体" w:hAnsi="Arial" w:cs="Arial"/>
            <w:color w:val="333333"/>
            <w:kern w:val="0"/>
            <w:szCs w:val="21"/>
          </w:rPr>
          <w:br/>
        </w:r>
        <w:r w:rsidRPr="00B507D8">
          <w:rPr>
            <w:rFonts w:ascii="Arial" w:eastAsia="宋体" w:hAnsi="Arial" w:cs="Arial"/>
            <w:color w:val="333333"/>
            <w:kern w:val="0"/>
            <w:szCs w:val="21"/>
          </w:rPr>
          <w:t>网页可见区域宽：</w:t>
        </w:r>
        <w:r w:rsidRPr="00B507D8">
          <w:rPr>
            <w:rFonts w:ascii="Arial" w:eastAsia="宋体" w:hAnsi="Arial" w:cs="Arial"/>
            <w:color w:val="333333"/>
            <w:kern w:val="0"/>
            <w:szCs w:val="21"/>
          </w:rPr>
          <w:t xml:space="preserve"> document.body.clientWidth</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网页可见区域高：</w:t>
        </w:r>
        <w:r w:rsidRPr="00B507D8">
          <w:rPr>
            <w:rFonts w:ascii="Arial" w:eastAsia="宋体" w:hAnsi="Arial" w:cs="Arial"/>
            <w:color w:val="333333"/>
            <w:kern w:val="0"/>
            <w:szCs w:val="21"/>
          </w:rPr>
          <w:t xml:space="preserve"> document.body.clientHeight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网页可见区域宽：</w:t>
        </w:r>
        <w:r w:rsidRPr="00B507D8">
          <w:rPr>
            <w:rFonts w:ascii="Arial" w:eastAsia="宋体" w:hAnsi="Arial" w:cs="Arial"/>
            <w:color w:val="333333"/>
            <w:kern w:val="0"/>
            <w:szCs w:val="21"/>
          </w:rPr>
          <w:t xml:space="preserve"> document.body.offsetWidth (</w:t>
        </w:r>
        <w:r w:rsidRPr="00B507D8">
          <w:rPr>
            <w:rFonts w:ascii="Arial" w:eastAsia="宋体" w:hAnsi="Arial" w:cs="Arial"/>
            <w:color w:val="333333"/>
            <w:kern w:val="0"/>
            <w:szCs w:val="21"/>
          </w:rPr>
          <w:t>包括边线的宽</w:t>
        </w:r>
        <w:r w:rsidRPr="00B507D8">
          <w:rPr>
            <w:rFonts w:ascii="Arial" w:eastAsia="宋体" w:hAnsi="Arial" w:cs="Arial"/>
            <w:color w:val="333333"/>
            <w:kern w:val="0"/>
            <w:szCs w:val="21"/>
          </w:rPr>
          <w: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网页可见区域高：</w:t>
        </w:r>
        <w:r w:rsidRPr="00B507D8">
          <w:rPr>
            <w:rFonts w:ascii="Arial" w:eastAsia="宋体" w:hAnsi="Arial" w:cs="Arial"/>
            <w:color w:val="333333"/>
            <w:kern w:val="0"/>
            <w:szCs w:val="21"/>
          </w:rPr>
          <w:t xml:space="preserve"> document.body.offsetHeight (</w:t>
        </w:r>
        <w:r w:rsidRPr="00B507D8">
          <w:rPr>
            <w:rFonts w:ascii="Arial" w:eastAsia="宋体" w:hAnsi="Arial" w:cs="Arial"/>
            <w:color w:val="333333"/>
            <w:kern w:val="0"/>
            <w:szCs w:val="21"/>
          </w:rPr>
          <w:t>包括边线的高</w:t>
        </w:r>
        <w:r w:rsidRPr="00B507D8">
          <w:rPr>
            <w:rFonts w:ascii="Arial" w:eastAsia="宋体" w:hAnsi="Arial" w:cs="Arial"/>
            <w:color w:val="333333"/>
            <w:kern w:val="0"/>
            <w:szCs w:val="21"/>
          </w:rPr>
          <w: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网页正文全文宽：</w:t>
        </w:r>
        <w:r w:rsidRPr="00B507D8">
          <w:rPr>
            <w:rFonts w:ascii="Arial" w:eastAsia="宋体" w:hAnsi="Arial" w:cs="Arial"/>
            <w:color w:val="333333"/>
            <w:kern w:val="0"/>
            <w:szCs w:val="21"/>
          </w:rPr>
          <w:t xml:space="preserve"> document.body.scrollWidth</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网页正文全文高：</w:t>
        </w:r>
        <w:r w:rsidRPr="00B507D8">
          <w:rPr>
            <w:rFonts w:ascii="Arial" w:eastAsia="宋体" w:hAnsi="Arial" w:cs="Arial"/>
            <w:color w:val="333333"/>
            <w:kern w:val="0"/>
            <w:szCs w:val="21"/>
          </w:rPr>
          <w:t xml:space="preserve"> document.body.scrollHeight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网页被卷去的高：</w:t>
        </w:r>
        <w:r w:rsidRPr="00B507D8">
          <w:rPr>
            <w:rFonts w:ascii="Arial" w:eastAsia="宋体" w:hAnsi="Arial" w:cs="Arial"/>
            <w:color w:val="333333"/>
            <w:kern w:val="0"/>
            <w:szCs w:val="21"/>
          </w:rPr>
          <w:t xml:space="preserve"> document.body.scrollTop</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网页被卷去的左：</w:t>
        </w:r>
        <w:r w:rsidRPr="00B507D8">
          <w:rPr>
            <w:rFonts w:ascii="Arial" w:eastAsia="宋体" w:hAnsi="Arial" w:cs="Arial"/>
            <w:color w:val="333333"/>
            <w:kern w:val="0"/>
            <w:szCs w:val="21"/>
          </w:rPr>
          <w:t xml:space="preserve"> document.body.scrollLeft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网页正文部分上：</w:t>
        </w:r>
        <w:r w:rsidRPr="00B507D8">
          <w:rPr>
            <w:rFonts w:ascii="Arial" w:eastAsia="宋体" w:hAnsi="Arial" w:cs="Arial"/>
            <w:color w:val="333333"/>
            <w:kern w:val="0"/>
            <w:szCs w:val="21"/>
          </w:rPr>
          <w:t xml:space="preserve"> window.screenTop</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网页正文部分左：</w:t>
        </w:r>
        <w:r w:rsidRPr="00B507D8">
          <w:rPr>
            <w:rFonts w:ascii="Arial" w:eastAsia="宋体" w:hAnsi="Arial" w:cs="Arial"/>
            <w:color w:val="333333"/>
            <w:kern w:val="0"/>
            <w:szCs w:val="21"/>
          </w:rPr>
          <w:t xml:space="preserve"> window.screenLeft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lastRenderedPageBreak/>
          <w:t>屏幕分辨率的高：</w:t>
        </w:r>
        <w:r w:rsidRPr="00B507D8">
          <w:rPr>
            <w:rFonts w:ascii="Arial" w:eastAsia="宋体" w:hAnsi="Arial" w:cs="Arial"/>
            <w:color w:val="333333"/>
            <w:kern w:val="0"/>
            <w:szCs w:val="21"/>
          </w:rPr>
          <w:t xml:space="preserve"> window.screen.height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屏幕分辨率的宽：</w:t>
        </w:r>
        <w:r w:rsidRPr="00B507D8">
          <w:rPr>
            <w:rFonts w:ascii="Arial" w:eastAsia="宋体" w:hAnsi="Arial" w:cs="Arial"/>
            <w:color w:val="333333"/>
            <w:kern w:val="0"/>
            <w:szCs w:val="21"/>
          </w:rPr>
          <w:t xml:space="preserve"> window.screen.width</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屏幕可用工作区高度：</w:t>
        </w:r>
        <w:r w:rsidRPr="00B507D8">
          <w:rPr>
            <w:rFonts w:ascii="Arial" w:eastAsia="宋体" w:hAnsi="Arial" w:cs="Arial"/>
            <w:color w:val="333333"/>
            <w:kern w:val="0"/>
            <w:szCs w:val="21"/>
          </w:rPr>
          <w:t xml:space="preserve"> window.screen.availHeight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屏幕可用工作区宽度：</w:t>
        </w:r>
        <w:r w:rsidRPr="00B507D8">
          <w:rPr>
            <w:rFonts w:ascii="Arial" w:eastAsia="宋体" w:hAnsi="Arial" w:cs="Arial"/>
            <w:color w:val="333333"/>
            <w:kern w:val="0"/>
            <w:szCs w:val="21"/>
          </w:rPr>
          <w:t xml:space="preserve"> window.screen.availWidth</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br/>
          <w:t>HTML</w:t>
        </w:r>
        <w:r w:rsidRPr="00B507D8">
          <w:rPr>
            <w:rFonts w:ascii="Arial" w:eastAsia="宋体" w:hAnsi="Arial" w:cs="Arial"/>
            <w:color w:val="333333"/>
            <w:kern w:val="0"/>
            <w:szCs w:val="21"/>
          </w:rPr>
          <w:t>精确定位</w:t>
        </w:r>
        <w:r w:rsidRPr="00B507D8">
          <w:rPr>
            <w:rFonts w:ascii="Arial" w:eastAsia="宋体" w:hAnsi="Arial" w:cs="Arial"/>
            <w:color w:val="333333"/>
            <w:kern w:val="0"/>
            <w:szCs w:val="21"/>
          </w:rPr>
          <w:t>:scrollLeft,scrollWidth,clientWidth,offsetWidth</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scrollHeight: </w:t>
        </w:r>
        <w:r w:rsidRPr="00B507D8">
          <w:rPr>
            <w:rFonts w:ascii="Arial" w:eastAsia="宋体" w:hAnsi="Arial" w:cs="Arial"/>
            <w:color w:val="333333"/>
            <w:kern w:val="0"/>
            <w:szCs w:val="21"/>
          </w:rPr>
          <w:t>获取对象的滚动高度。</w:t>
        </w:r>
        <w:r w:rsidRPr="00B507D8">
          <w:rPr>
            <w:rFonts w:ascii="Arial" w:eastAsia="宋体" w:hAnsi="Arial" w:cs="Arial"/>
            <w:color w:val="333333"/>
            <w:kern w:val="0"/>
          </w:rPr>
          <w:t> </w:t>
        </w:r>
        <w:r w:rsidRPr="00B507D8">
          <w:rPr>
            <w:rFonts w:ascii="Arial" w:eastAsia="宋体" w:hAnsi="Arial" w:cs="Arial"/>
            <w:color w:val="333333"/>
            <w:kern w:val="0"/>
            <w:szCs w:val="21"/>
          </w:rPr>
          <w:br/>
          <w:t>scrollLeft:</w:t>
        </w:r>
        <w:r w:rsidRPr="00B507D8">
          <w:rPr>
            <w:rFonts w:ascii="Arial" w:eastAsia="宋体" w:hAnsi="Arial" w:cs="Arial"/>
            <w:color w:val="333333"/>
            <w:kern w:val="0"/>
            <w:szCs w:val="21"/>
          </w:rPr>
          <w:t>设置或获取位于对象左边界和窗口中目前可见内容的最左端之间的距离</w:t>
        </w:r>
        <w:r w:rsidRPr="00B507D8">
          <w:rPr>
            <w:rFonts w:ascii="Arial" w:eastAsia="宋体" w:hAnsi="Arial" w:cs="Arial"/>
            <w:color w:val="333333"/>
            <w:kern w:val="0"/>
          </w:rPr>
          <w:t> </w:t>
        </w:r>
        <w:r w:rsidRPr="00B507D8">
          <w:rPr>
            <w:rFonts w:ascii="Arial" w:eastAsia="宋体" w:hAnsi="Arial" w:cs="Arial"/>
            <w:color w:val="333333"/>
            <w:kern w:val="0"/>
            <w:szCs w:val="21"/>
          </w:rPr>
          <w:br/>
          <w:t>scrollTop:</w:t>
        </w:r>
        <w:r w:rsidRPr="00B507D8">
          <w:rPr>
            <w:rFonts w:ascii="Arial" w:eastAsia="宋体" w:hAnsi="Arial" w:cs="Arial"/>
            <w:color w:val="333333"/>
            <w:kern w:val="0"/>
            <w:szCs w:val="21"/>
          </w:rPr>
          <w:t>设置或获取位于对象</w:t>
        </w:r>
        <w:proofErr w:type="gramStart"/>
        <w:r w:rsidRPr="00B507D8">
          <w:rPr>
            <w:rFonts w:ascii="Arial" w:eastAsia="宋体" w:hAnsi="Arial" w:cs="Arial"/>
            <w:color w:val="333333"/>
            <w:kern w:val="0"/>
            <w:szCs w:val="21"/>
          </w:rPr>
          <w:t>最</w:t>
        </w:r>
        <w:proofErr w:type="gramEnd"/>
        <w:r w:rsidRPr="00B507D8">
          <w:rPr>
            <w:rFonts w:ascii="Arial" w:eastAsia="宋体" w:hAnsi="Arial" w:cs="Arial"/>
            <w:color w:val="333333"/>
            <w:kern w:val="0"/>
            <w:szCs w:val="21"/>
          </w:rPr>
          <w:t>顶端和窗口中可见内容的</w:t>
        </w:r>
        <w:proofErr w:type="gramStart"/>
        <w:r w:rsidRPr="00B507D8">
          <w:rPr>
            <w:rFonts w:ascii="Arial" w:eastAsia="宋体" w:hAnsi="Arial" w:cs="Arial"/>
            <w:color w:val="333333"/>
            <w:kern w:val="0"/>
            <w:szCs w:val="21"/>
          </w:rPr>
          <w:t>最</w:t>
        </w:r>
        <w:proofErr w:type="gramEnd"/>
        <w:r w:rsidRPr="00B507D8">
          <w:rPr>
            <w:rFonts w:ascii="Arial" w:eastAsia="宋体" w:hAnsi="Arial" w:cs="Arial"/>
            <w:color w:val="333333"/>
            <w:kern w:val="0"/>
            <w:szCs w:val="21"/>
          </w:rPr>
          <w:t>顶端之间的距离</w:t>
        </w:r>
        <w:r w:rsidRPr="00B507D8">
          <w:rPr>
            <w:rFonts w:ascii="Arial" w:eastAsia="宋体" w:hAnsi="Arial" w:cs="Arial"/>
            <w:color w:val="333333"/>
            <w:kern w:val="0"/>
          </w:rPr>
          <w:t> </w:t>
        </w:r>
        <w:r w:rsidRPr="00B507D8">
          <w:rPr>
            <w:rFonts w:ascii="Arial" w:eastAsia="宋体" w:hAnsi="Arial" w:cs="Arial"/>
            <w:color w:val="333333"/>
            <w:kern w:val="0"/>
            <w:szCs w:val="21"/>
          </w:rPr>
          <w:br/>
          <w:t>scrollWidth:</w:t>
        </w:r>
        <w:r w:rsidRPr="00B507D8">
          <w:rPr>
            <w:rFonts w:ascii="Arial" w:eastAsia="宋体" w:hAnsi="Arial" w:cs="Arial"/>
            <w:color w:val="333333"/>
            <w:kern w:val="0"/>
            <w:szCs w:val="21"/>
          </w:rPr>
          <w:t>获取对象的滚动宽度</w:t>
        </w:r>
        <w:r w:rsidRPr="00B507D8">
          <w:rPr>
            <w:rFonts w:ascii="Arial" w:eastAsia="宋体" w:hAnsi="Arial" w:cs="Arial"/>
            <w:color w:val="333333"/>
            <w:kern w:val="0"/>
          </w:rPr>
          <w:t> </w:t>
        </w:r>
        <w:r w:rsidRPr="00B507D8">
          <w:rPr>
            <w:rFonts w:ascii="Arial" w:eastAsia="宋体" w:hAnsi="Arial" w:cs="Arial"/>
            <w:color w:val="333333"/>
            <w:kern w:val="0"/>
            <w:szCs w:val="21"/>
          </w:rPr>
          <w:br/>
          <w:t>offsetHeight:</w:t>
        </w:r>
        <w:r w:rsidRPr="00B507D8">
          <w:rPr>
            <w:rFonts w:ascii="Arial" w:eastAsia="宋体" w:hAnsi="Arial" w:cs="Arial"/>
            <w:color w:val="333333"/>
            <w:kern w:val="0"/>
            <w:szCs w:val="21"/>
          </w:rPr>
          <w:t>获取对象相对于版面或由父坐标</w:t>
        </w:r>
        <w:r w:rsidRPr="00B507D8">
          <w:rPr>
            <w:rFonts w:ascii="Arial" w:eastAsia="宋体" w:hAnsi="Arial" w:cs="Arial"/>
            <w:color w:val="333333"/>
            <w:kern w:val="0"/>
            <w:szCs w:val="21"/>
          </w:rPr>
          <w:t xml:space="preserve"> offsetParent </w:t>
        </w:r>
        <w:r w:rsidRPr="00B507D8">
          <w:rPr>
            <w:rFonts w:ascii="Arial" w:eastAsia="宋体" w:hAnsi="Arial" w:cs="Arial"/>
            <w:color w:val="333333"/>
            <w:kern w:val="0"/>
            <w:szCs w:val="21"/>
          </w:rPr>
          <w:t>属性指定的父坐标的高度</w:t>
        </w:r>
        <w:r w:rsidRPr="00B507D8">
          <w:rPr>
            <w:rFonts w:ascii="Arial" w:eastAsia="宋体" w:hAnsi="Arial" w:cs="Arial"/>
            <w:color w:val="333333"/>
            <w:kern w:val="0"/>
          </w:rPr>
          <w:t> </w:t>
        </w:r>
        <w:r w:rsidRPr="00B507D8">
          <w:rPr>
            <w:rFonts w:ascii="Arial" w:eastAsia="宋体" w:hAnsi="Arial" w:cs="Arial"/>
            <w:color w:val="333333"/>
            <w:kern w:val="0"/>
            <w:szCs w:val="21"/>
          </w:rPr>
          <w:br/>
          <w:t>offsetLeft:</w:t>
        </w:r>
        <w:r w:rsidRPr="00B507D8">
          <w:rPr>
            <w:rFonts w:ascii="Arial" w:eastAsia="宋体" w:hAnsi="Arial" w:cs="Arial"/>
            <w:color w:val="333333"/>
            <w:kern w:val="0"/>
            <w:szCs w:val="21"/>
          </w:rPr>
          <w:t>获取对象相对于版面或由</w:t>
        </w:r>
        <w:r w:rsidRPr="00B507D8">
          <w:rPr>
            <w:rFonts w:ascii="Arial" w:eastAsia="宋体" w:hAnsi="Arial" w:cs="Arial"/>
            <w:color w:val="333333"/>
            <w:kern w:val="0"/>
            <w:szCs w:val="21"/>
          </w:rPr>
          <w:t xml:space="preserve"> offsetParent </w:t>
        </w:r>
        <w:r w:rsidRPr="00B507D8">
          <w:rPr>
            <w:rFonts w:ascii="Arial" w:eastAsia="宋体" w:hAnsi="Arial" w:cs="Arial"/>
            <w:color w:val="333333"/>
            <w:kern w:val="0"/>
            <w:szCs w:val="21"/>
          </w:rPr>
          <w:t>属性指定的父坐标的计算左侧位置</w:t>
        </w:r>
        <w:r w:rsidRPr="00B507D8">
          <w:rPr>
            <w:rFonts w:ascii="Arial" w:eastAsia="宋体" w:hAnsi="Arial" w:cs="Arial"/>
            <w:color w:val="333333"/>
            <w:kern w:val="0"/>
          </w:rPr>
          <w:t> </w:t>
        </w:r>
        <w:r w:rsidRPr="00B507D8">
          <w:rPr>
            <w:rFonts w:ascii="Arial" w:eastAsia="宋体" w:hAnsi="Arial" w:cs="Arial"/>
            <w:color w:val="333333"/>
            <w:kern w:val="0"/>
            <w:szCs w:val="21"/>
          </w:rPr>
          <w:br/>
          <w:t>offsetTop:</w:t>
        </w:r>
        <w:r w:rsidRPr="00B507D8">
          <w:rPr>
            <w:rFonts w:ascii="Arial" w:eastAsia="宋体" w:hAnsi="Arial" w:cs="Arial"/>
            <w:color w:val="333333"/>
            <w:kern w:val="0"/>
            <w:szCs w:val="21"/>
          </w:rPr>
          <w:t>获取对象相对于版面或由</w:t>
        </w:r>
        <w:r w:rsidRPr="00B507D8">
          <w:rPr>
            <w:rFonts w:ascii="Arial" w:eastAsia="宋体" w:hAnsi="Arial" w:cs="Arial"/>
            <w:color w:val="333333"/>
            <w:kern w:val="0"/>
            <w:szCs w:val="21"/>
          </w:rPr>
          <w:t xml:space="preserve"> offsetTop </w:t>
        </w:r>
        <w:r w:rsidRPr="00B507D8">
          <w:rPr>
            <w:rFonts w:ascii="Arial" w:eastAsia="宋体" w:hAnsi="Arial" w:cs="Arial"/>
            <w:color w:val="333333"/>
            <w:kern w:val="0"/>
            <w:szCs w:val="21"/>
          </w:rPr>
          <w:t>属性指定的父坐标的计算顶端位置</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event.clientX </w:t>
        </w:r>
        <w:r w:rsidRPr="00B507D8">
          <w:rPr>
            <w:rFonts w:ascii="Arial" w:eastAsia="宋体" w:hAnsi="Arial" w:cs="Arial"/>
            <w:color w:val="333333"/>
            <w:kern w:val="0"/>
            <w:szCs w:val="21"/>
          </w:rPr>
          <w:t>相对文档的水平</w:t>
        </w:r>
        <w:proofErr w:type="gramStart"/>
        <w:r w:rsidRPr="00B507D8">
          <w:rPr>
            <w:rFonts w:ascii="Arial" w:eastAsia="宋体" w:hAnsi="Arial" w:cs="Arial"/>
            <w:color w:val="333333"/>
            <w:kern w:val="0"/>
            <w:szCs w:val="21"/>
          </w:rPr>
          <w:t>座标</w:t>
        </w:r>
        <w:proofErr w:type="gramEnd"/>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event.clientY </w:t>
        </w:r>
        <w:r w:rsidRPr="00B507D8">
          <w:rPr>
            <w:rFonts w:ascii="Arial" w:eastAsia="宋体" w:hAnsi="Arial" w:cs="Arial"/>
            <w:color w:val="333333"/>
            <w:kern w:val="0"/>
            <w:szCs w:val="21"/>
          </w:rPr>
          <w:t>相对文档的垂直</w:t>
        </w:r>
        <w:proofErr w:type="gramStart"/>
        <w:r w:rsidRPr="00B507D8">
          <w:rPr>
            <w:rFonts w:ascii="Arial" w:eastAsia="宋体" w:hAnsi="Arial" w:cs="Arial"/>
            <w:color w:val="333333"/>
            <w:kern w:val="0"/>
            <w:szCs w:val="21"/>
          </w:rPr>
          <w:t>座标</w:t>
        </w:r>
        <w:proofErr w:type="gramEnd"/>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event.offsetX </w:t>
        </w:r>
        <w:r w:rsidRPr="00B507D8">
          <w:rPr>
            <w:rFonts w:ascii="Arial" w:eastAsia="宋体" w:hAnsi="Arial" w:cs="Arial"/>
            <w:color w:val="333333"/>
            <w:kern w:val="0"/>
            <w:szCs w:val="21"/>
          </w:rPr>
          <w:t>相对容器的水平坐标</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event.offsetY </w:t>
        </w:r>
        <w:r w:rsidRPr="00B507D8">
          <w:rPr>
            <w:rFonts w:ascii="Arial" w:eastAsia="宋体" w:hAnsi="Arial" w:cs="Arial"/>
            <w:color w:val="333333"/>
            <w:kern w:val="0"/>
            <w:szCs w:val="21"/>
          </w:rPr>
          <w:t>相对容器的垂直坐标</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document.documentElement.scrollTop </w:t>
        </w:r>
        <w:r w:rsidRPr="00B507D8">
          <w:rPr>
            <w:rFonts w:ascii="Arial" w:eastAsia="宋体" w:hAnsi="Arial" w:cs="Arial"/>
            <w:color w:val="333333"/>
            <w:kern w:val="0"/>
            <w:szCs w:val="21"/>
          </w:rPr>
          <w:t>垂直方向滚动的值</w:t>
        </w:r>
        <w:r w:rsidRPr="00B507D8">
          <w:rPr>
            <w:rFonts w:ascii="Arial" w:eastAsia="宋体" w:hAnsi="Arial" w:cs="Arial"/>
            <w:color w:val="333333"/>
            <w:kern w:val="0"/>
          </w:rPr>
          <w:t> </w:t>
        </w:r>
        <w:r w:rsidRPr="00B507D8">
          <w:rPr>
            <w:rFonts w:ascii="Arial" w:eastAsia="宋体" w:hAnsi="Arial" w:cs="Arial"/>
            <w:color w:val="333333"/>
            <w:kern w:val="0"/>
            <w:szCs w:val="21"/>
          </w:rPr>
          <w:br/>
          <w:t xml:space="preserve">event.clientX+document.documentElement.scrollTop </w:t>
        </w:r>
        <w:r w:rsidRPr="00B507D8">
          <w:rPr>
            <w:rFonts w:ascii="Arial" w:eastAsia="宋体" w:hAnsi="Arial" w:cs="Arial"/>
            <w:color w:val="333333"/>
            <w:kern w:val="0"/>
            <w:szCs w:val="21"/>
          </w:rPr>
          <w:t>相对文档的水平</w:t>
        </w:r>
        <w:proofErr w:type="gramStart"/>
        <w:r w:rsidRPr="00B507D8">
          <w:rPr>
            <w:rFonts w:ascii="Arial" w:eastAsia="宋体" w:hAnsi="Arial" w:cs="Arial"/>
            <w:color w:val="333333"/>
            <w:kern w:val="0"/>
            <w:szCs w:val="21"/>
          </w:rPr>
          <w:t>座标</w:t>
        </w:r>
        <w:proofErr w:type="gramEnd"/>
        <w:r w:rsidRPr="00B507D8">
          <w:rPr>
            <w:rFonts w:ascii="Arial" w:eastAsia="宋体" w:hAnsi="Arial" w:cs="Arial"/>
            <w:color w:val="333333"/>
            <w:kern w:val="0"/>
            <w:szCs w:val="21"/>
          </w:rPr>
          <w:t>+</w:t>
        </w:r>
        <w:r w:rsidRPr="00B507D8">
          <w:rPr>
            <w:rFonts w:ascii="Arial" w:eastAsia="宋体" w:hAnsi="Arial" w:cs="Arial"/>
            <w:color w:val="333333"/>
            <w:kern w:val="0"/>
            <w:szCs w:val="21"/>
          </w:rPr>
          <w:t>垂直方向滚动的量</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实现代码</w:t>
        </w:r>
        <w:r w:rsidRPr="00B507D8">
          <w:rPr>
            <w:rFonts w:ascii="Arial" w:eastAsia="宋体" w:hAnsi="Arial" w:cs="Arial"/>
            <w:color w:val="333333"/>
            <w:kern w:val="0"/>
          </w:rPr>
          <w:t> </w:t>
        </w:r>
      </w:ins>
    </w:p>
    <w:p w:rsidR="00B507D8" w:rsidRPr="00B507D8" w:rsidRDefault="00B507D8" w:rsidP="00B507D8">
      <w:pPr>
        <w:widowControl/>
        <w:shd w:val="clear" w:color="auto" w:fill="F2F6FB"/>
        <w:wordWrap w:val="0"/>
        <w:spacing w:line="378" w:lineRule="atLeast"/>
        <w:jc w:val="left"/>
        <w:rPr>
          <w:ins w:id="2" w:author="Unknown"/>
          <w:rFonts w:ascii="Arial" w:eastAsia="宋体" w:hAnsi="Arial" w:cs="Arial"/>
          <w:color w:val="333333"/>
          <w:kern w:val="0"/>
          <w:szCs w:val="21"/>
        </w:rPr>
      </w:pPr>
      <w:ins w:id="3" w:author="Unknown">
        <w:r w:rsidRPr="00B507D8">
          <w:rPr>
            <w:rFonts w:ascii="Arial" w:eastAsia="宋体" w:hAnsi="Arial" w:cs="Arial"/>
            <w:color w:val="333333"/>
            <w:kern w:val="0"/>
            <w:szCs w:val="21"/>
            <w:u w:val="single"/>
          </w:rPr>
          <w:t>复制</w:t>
        </w:r>
        <w:proofErr w:type="gramStart"/>
        <w:r w:rsidRPr="00B507D8">
          <w:rPr>
            <w:rFonts w:ascii="Arial" w:eastAsia="宋体" w:hAnsi="Arial" w:cs="Arial"/>
            <w:color w:val="333333"/>
            <w:kern w:val="0"/>
            <w:szCs w:val="21"/>
            <w:u w:val="single"/>
          </w:rPr>
          <w:t>代码</w:t>
        </w:r>
        <w:r w:rsidRPr="00B507D8">
          <w:rPr>
            <w:rFonts w:ascii="Arial" w:eastAsia="宋体" w:hAnsi="Arial" w:cs="Arial"/>
            <w:color w:val="333333"/>
            <w:kern w:val="0"/>
            <w:szCs w:val="21"/>
          </w:rPr>
          <w:t>代码</w:t>
        </w:r>
        <w:proofErr w:type="gramEnd"/>
        <w:r w:rsidRPr="00B507D8">
          <w:rPr>
            <w:rFonts w:ascii="Arial" w:eastAsia="宋体" w:hAnsi="Arial" w:cs="Arial"/>
            <w:color w:val="333333"/>
            <w:kern w:val="0"/>
            <w:szCs w:val="21"/>
          </w:rPr>
          <w:t>如下</w:t>
        </w:r>
        <w:r w:rsidRPr="00B507D8">
          <w:rPr>
            <w:rFonts w:ascii="Arial" w:eastAsia="宋体" w:hAnsi="Arial" w:cs="Arial"/>
            <w:color w:val="333333"/>
            <w:kern w:val="0"/>
            <w:szCs w:val="21"/>
          </w:rPr>
          <w:t>:</w:t>
        </w:r>
      </w:ins>
    </w:p>
    <w:p w:rsidR="00B507D8" w:rsidRPr="00B507D8" w:rsidRDefault="00B507D8" w:rsidP="00B507D8">
      <w:pPr>
        <w:widowControl/>
        <w:shd w:val="clear" w:color="auto" w:fill="DDEDFB"/>
        <w:wordWrap w:val="0"/>
        <w:spacing w:line="378" w:lineRule="atLeast"/>
        <w:jc w:val="left"/>
        <w:rPr>
          <w:ins w:id="4" w:author="Unknown"/>
          <w:rFonts w:ascii="Arial" w:eastAsia="宋体" w:hAnsi="Arial" w:cs="Arial"/>
          <w:color w:val="333333"/>
          <w:kern w:val="0"/>
          <w:szCs w:val="21"/>
        </w:rPr>
      </w:pPr>
      <w:ins w:id="5" w:author="Unknown">
        <w:r w:rsidRPr="00B507D8">
          <w:rPr>
            <w:rFonts w:ascii="Arial" w:eastAsia="宋体" w:hAnsi="Arial" w:cs="Arial"/>
            <w:color w:val="333333"/>
            <w:kern w:val="0"/>
            <w:szCs w:val="21"/>
          </w:rPr>
          <w:br/>
          <w:t>&lt; !DOCTYPE html PUBLIC "-//W3C//DTD XHTML 1.0 Transitional//EN"</w:t>
        </w:r>
        <w:r w:rsidRPr="00B507D8">
          <w:rPr>
            <w:rFonts w:ascii="Arial" w:eastAsia="宋体" w:hAnsi="Arial" w:cs="Arial"/>
            <w:color w:val="333333"/>
            <w:kern w:val="0"/>
          </w:rPr>
          <w:t> </w:t>
        </w:r>
        <w:r w:rsidRPr="00B507D8">
          <w:rPr>
            <w:rFonts w:ascii="Arial" w:eastAsia="宋体" w:hAnsi="Arial" w:cs="Arial"/>
            <w:color w:val="333333"/>
            <w:kern w:val="0"/>
            <w:szCs w:val="21"/>
          </w:rPr>
          <w:br/>
          <w:t>"http://www.w3.org/TR/xhtml1/DTD/xhtml1-transitional.dtd"&gt;</w:t>
        </w:r>
        <w:r w:rsidRPr="00B507D8">
          <w:rPr>
            <w:rFonts w:ascii="Arial" w:eastAsia="宋体" w:hAnsi="Arial" w:cs="Arial"/>
            <w:color w:val="333333"/>
            <w:kern w:val="0"/>
          </w:rPr>
          <w:t> </w:t>
        </w:r>
        <w:r w:rsidRPr="00B507D8">
          <w:rPr>
            <w:rFonts w:ascii="Arial" w:eastAsia="宋体" w:hAnsi="Arial" w:cs="Arial"/>
            <w:color w:val="333333"/>
            <w:kern w:val="0"/>
            <w:szCs w:val="21"/>
          </w:rPr>
          <w:br/>
          <w:t>&lt;html xmlns="http://www.w3.org/1999/xhtml"&gt;</w:t>
        </w:r>
        <w:r w:rsidRPr="00B507D8">
          <w:rPr>
            <w:rFonts w:ascii="Arial" w:eastAsia="宋体" w:hAnsi="Arial" w:cs="Arial"/>
            <w:color w:val="333333"/>
            <w:kern w:val="0"/>
          </w:rPr>
          <w:t> </w:t>
        </w:r>
        <w:r w:rsidRPr="00B507D8">
          <w:rPr>
            <w:rFonts w:ascii="Arial" w:eastAsia="宋体" w:hAnsi="Arial" w:cs="Arial"/>
            <w:color w:val="333333"/>
            <w:kern w:val="0"/>
            <w:szCs w:val="21"/>
          </w:rPr>
          <w:br/>
          <w:t>&lt;head&gt;</w:t>
        </w:r>
        <w:r w:rsidRPr="00B507D8">
          <w:rPr>
            <w:rFonts w:ascii="Arial" w:eastAsia="宋体" w:hAnsi="Arial" w:cs="Arial"/>
            <w:color w:val="333333"/>
            <w:kern w:val="0"/>
          </w:rPr>
          <w:t> </w:t>
        </w:r>
        <w:r w:rsidRPr="00B507D8">
          <w:rPr>
            <w:rFonts w:ascii="Arial" w:eastAsia="宋体" w:hAnsi="Arial" w:cs="Arial"/>
            <w:color w:val="333333"/>
            <w:kern w:val="0"/>
            <w:szCs w:val="21"/>
          </w:rPr>
          <w:br/>
          <w:t>&lt;title&gt;</w:t>
        </w:r>
        <w:r w:rsidRPr="00B507D8">
          <w:rPr>
            <w:rFonts w:ascii="Arial" w:eastAsia="宋体" w:hAnsi="Arial" w:cs="Arial"/>
            <w:color w:val="333333"/>
            <w:kern w:val="0"/>
            <w:szCs w:val="21"/>
          </w:rPr>
          <w:t>请调整浏览器窗口</w:t>
        </w:r>
        <w:r w:rsidRPr="00B507D8">
          <w:rPr>
            <w:rFonts w:ascii="Arial" w:eastAsia="宋体" w:hAnsi="Arial" w:cs="Arial"/>
            <w:color w:val="333333"/>
            <w:kern w:val="0"/>
            <w:szCs w:val="21"/>
          </w:rPr>
          <w:t>&lt;/title&gt; &lt;meta http-equiv="content-type" content="text/html; charset=gb2312"&gt;</w:t>
        </w:r>
        <w:r w:rsidRPr="00B507D8">
          <w:rPr>
            <w:rFonts w:ascii="Arial" w:eastAsia="宋体" w:hAnsi="Arial" w:cs="Arial"/>
            <w:color w:val="333333"/>
            <w:kern w:val="0"/>
          </w:rPr>
          <w:t> </w:t>
        </w:r>
        <w:r w:rsidRPr="00B507D8">
          <w:rPr>
            <w:rFonts w:ascii="Arial" w:eastAsia="宋体" w:hAnsi="Arial" w:cs="Arial"/>
            <w:color w:val="333333"/>
            <w:kern w:val="0"/>
            <w:szCs w:val="21"/>
          </w:rPr>
          <w:br/>
          <w:t>&lt;/meta&gt;&lt;/head&gt;</w:t>
        </w:r>
        <w:r w:rsidRPr="00B507D8">
          <w:rPr>
            <w:rFonts w:ascii="Arial" w:eastAsia="宋体" w:hAnsi="Arial" w:cs="Arial"/>
            <w:color w:val="333333"/>
            <w:kern w:val="0"/>
          </w:rPr>
          <w:t> </w:t>
        </w:r>
        <w:r w:rsidRPr="00B507D8">
          <w:rPr>
            <w:rFonts w:ascii="Arial" w:eastAsia="宋体" w:hAnsi="Arial" w:cs="Arial"/>
            <w:color w:val="333333"/>
            <w:kern w:val="0"/>
            <w:szCs w:val="21"/>
          </w:rPr>
          <w:br/>
          <w:t>&lt;body&gt;</w:t>
        </w:r>
        <w:r w:rsidRPr="00B507D8">
          <w:rPr>
            <w:rFonts w:ascii="Arial" w:eastAsia="宋体" w:hAnsi="Arial" w:cs="Arial"/>
            <w:color w:val="333333"/>
            <w:kern w:val="0"/>
          </w:rPr>
          <w:t> </w:t>
        </w:r>
        <w:r w:rsidRPr="00B507D8">
          <w:rPr>
            <w:rFonts w:ascii="Arial" w:eastAsia="宋体" w:hAnsi="Arial" w:cs="Arial"/>
            <w:color w:val="333333"/>
            <w:kern w:val="0"/>
            <w:szCs w:val="21"/>
          </w:rPr>
          <w:br/>
          <w:t>&lt;h2 align="center"&gt;</w:t>
        </w:r>
        <w:r w:rsidRPr="00B507D8">
          <w:rPr>
            <w:rFonts w:ascii="Arial" w:eastAsia="宋体" w:hAnsi="Arial" w:cs="Arial"/>
            <w:color w:val="333333"/>
            <w:kern w:val="0"/>
            <w:szCs w:val="21"/>
          </w:rPr>
          <w:t>请调整浏览器窗口大小</w:t>
        </w:r>
        <w:r w:rsidRPr="00B507D8">
          <w:rPr>
            <w:rFonts w:ascii="Arial" w:eastAsia="宋体" w:hAnsi="Arial" w:cs="Arial"/>
            <w:color w:val="333333"/>
            <w:kern w:val="0"/>
            <w:szCs w:val="21"/>
          </w:rPr>
          <w:t>&lt;/h2&gt;&lt;hr /&gt;</w:t>
        </w:r>
        <w:r w:rsidRPr="00B507D8">
          <w:rPr>
            <w:rFonts w:ascii="Arial" w:eastAsia="宋体" w:hAnsi="Arial" w:cs="Arial"/>
            <w:color w:val="333333"/>
            <w:kern w:val="0"/>
          </w:rPr>
          <w:t> </w:t>
        </w:r>
        <w:r w:rsidRPr="00B507D8">
          <w:rPr>
            <w:rFonts w:ascii="Arial" w:eastAsia="宋体" w:hAnsi="Arial" w:cs="Arial"/>
            <w:color w:val="333333"/>
            <w:kern w:val="0"/>
            <w:szCs w:val="21"/>
          </w:rPr>
          <w:br/>
          <w:t>&lt;form action="#" method="get" name="form1" id="form1"&gt;</w:t>
        </w:r>
        <w:r w:rsidRPr="00B507D8">
          <w:rPr>
            <w:rFonts w:ascii="Arial" w:eastAsia="宋体" w:hAnsi="Arial" w:cs="Arial"/>
            <w:color w:val="333333"/>
            <w:kern w:val="0"/>
          </w:rPr>
          <w:t> </w:t>
        </w:r>
        <w:r w:rsidRPr="00B507D8">
          <w:rPr>
            <w:rFonts w:ascii="Arial" w:eastAsia="宋体" w:hAnsi="Arial" w:cs="Arial"/>
            <w:color w:val="333333"/>
            <w:kern w:val="0"/>
            <w:szCs w:val="21"/>
          </w:rPr>
          <w:br/>
          <w:t>&lt;!--</w:t>
        </w:r>
        <w:r w:rsidRPr="00B507D8">
          <w:rPr>
            <w:rFonts w:ascii="Arial" w:eastAsia="宋体" w:hAnsi="Arial" w:cs="Arial"/>
            <w:color w:val="333333"/>
            <w:kern w:val="0"/>
            <w:szCs w:val="21"/>
          </w:rPr>
          <w:t>显示浏览器窗口的实际尺寸</w:t>
        </w:r>
        <w:r w:rsidRPr="00B507D8">
          <w:rPr>
            <w:rFonts w:ascii="Arial" w:eastAsia="宋体" w:hAnsi="Arial" w:cs="Arial"/>
            <w:color w:val="333333"/>
            <w:kern w:val="0"/>
            <w:szCs w:val="21"/>
          </w:rPr>
          <w:t>--&gt;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浏览器窗口</w:t>
        </w:r>
        <w:r w:rsidRPr="00B507D8">
          <w:rPr>
            <w:rFonts w:ascii="Arial" w:eastAsia="宋体" w:hAnsi="Arial" w:cs="Arial"/>
            <w:color w:val="333333"/>
            <w:kern w:val="0"/>
            <w:szCs w:val="21"/>
          </w:rPr>
          <w:t xml:space="preserve"> </w:t>
        </w:r>
        <w:r w:rsidRPr="00B507D8">
          <w:rPr>
            <w:rFonts w:ascii="Arial" w:eastAsia="宋体" w:hAnsi="Arial" w:cs="Arial"/>
            <w:color w:val="333333"/>
            <w:kern w:val="0"/>
            <w:szCs w:val="21"/>
          </w:rPr>
          <w:t>的</w:t>
        </w:r>
        <w:r w:rsidRPr="00B507D8">
          <w:rPr>
            <w:rFonts w:ascii="Arial" w:eastAsia="宋体" w:hAnsi="Arial" w:cs="Arial"/>
            <w:color w:val="333333"/>
            <w:kern w:val="0"/>
            <w:szCs w:val="21"/>
          </w:rPr>
          <w:t xml:space="preserve"> </w:t>
        </w:r>
        <w:r w:rsidRPr="00B507D8">
          <w:rPr>
            <w:rFonts w:ascii="Arial" w:eastAsia="宋体" w:hAnsi="Arial" w:cs="Arial"/>
            <w:color w:val="333333"/>
            <w:kern w:val="0"/>
            <w:szCs w:val="21"/>
          </w:rPr>
          <w:t>实际高度</w:t>
        </w:r>
        <w:r w:rsidRPr="00B507D8">
          <w:rPr>
            <w:rFonts w:ascii="Arial" w:eastAsia="宋体" w:hAnsi="Arial" w:cs="Arial"/>
            <w:color w:val="333333"/>
            <w:kern w:val="0"/>
            <w:szCs w:val="21"/>
          </w:rPr>
          <w:t>: &lt;input type="text" name="availHeight" size="4"/&gt;&lt;br /&gt;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t>浏览器窗口</w:t>
        </w:r>
        <w:r w:rsidRPr="00B507D8">
          <w:rPr>
            <w:rFonts w:ascii="Arial" w:eastAsia="宋体" w:hAnsi="Arial" w:cs="Arial"/>
            <w:color w:val="333333"/>
            <w:kern w:val="0"/>
            <w:szCs w:val="21"/>
          </w:rPr>
          <w:t xml:space="preserve"> </w:t>
        </w:r>
        <w:r w:rsidRPr="00B507D8">
          <w:rPr>
            <w:rFonts w:ascii="Arial" w:eastAsia="宋体" w:hAnsi="Arial" w:cs="Arial"/>
            <w:color w:val="333333"/>
            <w:kern w:val="0"/>
            <w:szCs w:val="21"/>
          </w:rPr>
          <w:t>的</w:t>
        </w:r>
        <w:r w:rsidRPr="00B507D8">
          <w:rPr>
            <w:rFonts w:ascii="Arial" w:eastAsia="宋体" w:hAnsi="Arial" w:cs="Arial"/>
            <w:color w:val="333333"/>
            <w:kern w:val="0"/>
            <w:szCs w:val="21"/>
          </w:rPr>
          <w:t xml:space="preserve"> </w:t>
        </w:r>
        <w:r w:rsidRPr="00B507D8">
          <w:rPr>
            <w:rFonts w:ascii="Arial" w:eastAsia="宋体" w:hAnsi="Arial" w:cs="Arial"/>
            <w:color w:val="333333"/>
            <w:kern w:val="0"/>
            <w:szCs w:val="21"/>
          </w:rPr>
          <w:t>实际宽度</w:t>
        </w:r>
        <w:r w:rsidRPr="00B507D8">
          <w:rPr>
            <w:rFonts w:ascii="Arial" w:eastAsia="宋体" w:hAnsi="Arial" w:cs="Arial"/>
            <w:color w:val="333333"/>
            <w:kern w:val="0"/>
            <w:szCs w:val="21"/>
          </w:rPr>
          <w:t>: &lt;input type="text" name="availWidth" size="4"/&gt;&lt;br /&gt;</w:t>
        </w:r>
        <w:r w:rsidRPr="00B507D8">
          <w:rPr>
            <w:rFonts w:ascii="Arial" w:eastAsia="宋体" w:hAnsi="Arial" w:cs="Arial"/>
            <w:color w:val="333333"/>
            <w:kern w:val="0"/>
          </w:rPr>
          <w:t> </w:t>
        </w:r>
        <w:r w:rsidRPr="00B507D8">
          <w:rPr>
            <w:rFonts w:ascii="Arial" w:eastAsia="宋体" w:hAnsi="Arial" w:cs="Arial"/>
            <w:color w:val="333333"/>
            <w:kern w:val="0"/>
            <w:szCs w:val="21"/>
          </w:rPr>
          <w:br/>
        </w:r>
        <w:r w:rsidRPr="00B507D8">
          <w:rPr>
            <w:rFonts w:ascii="Arial" w:eastAsia="宋体" w:hAnsi="Arial" w:cs="Arial"/>
            <w:color w:val="333333"/>
            <w:kern w:val="0"/>
            <w:szCs w:val="21"/>
          </w:rPr>
          <w:lastRenderedPageBreak/>
          <w:t>&lt;/form&gt;</w:t>
        </w:r>
        <w:r w:rsidRPr="00B507D8">
          <w:rPr>
            <w:rFonts w:ascii="Arial" w:eastAsia="宋体" w:hAnsi="Arial" w:cs="Arial"/>
            <w:color w:val="333333"/>
            <w:kern w:val="0"/>
          </w:rPr>
          <w:t> </w:t>
        </w:r>
        <w:r w:rsidRPr="00B507D8">
          <w:rPr>
            <w:rFonts w:ascii="Arial" w:eastAsia="宋体" w:hAnsi="Arial" w:cs="Arial"/>
            <w:color w:val="333333"/>
            <w:kern w:val="0"/>
            <w:szCs w:val="21"/>
          </w:rPr>
          <w:br/>
          <w:t>&lt;script type="text/javascript"&gt;</w:t>
        </w:r>
        <w:r w:rsidRPr="00B507D8">
          <w:rPr>
            <w:rFonts w:ascii="Arial" w:eastAsia="宋体" w:hAnsi="Arial" w:cs="Arial"/>
            <w:color w:val="333333"/>
            <w:kern w:val="0"/>
          </w:rPr>
          <w:t> </w:t>
        </w:r>
        <w:r w:rsidRPr="00B507D8">
          <w:rPr>
            <w:rFonts w:ascii="Arial" w:eastAsia="宋体" w:hAnsi="Arial" w:cs="Arial"/>
            <w:color w:val="333333"/>
            <w:kern w:val="0"/>
            <w:szCs w:val="21"/>
          </w:rPr>
          <w:br/>
          <w:t>&lt;!--</w:t>
        </w:r>
        <w:r w:rsidRPr="00B507D8">
          <w:rPr>
            <w:rFonts w:ascii="Arial" w:eastAsia="宋体" w:hAnsi="Arial" w:cs="Arial"/>
            <w:color w:val="333333"/>
            <w:kern w:val="0"/>
          </w:rPr>
          <w:t> </w:t>
        </w:r>
        <w:r w:rsidRPr="00B507D8">
          <w:rPr>
            <w:rFonts w:ascii="Arial" w:eastAsia="宋体" w:hAnsi="Arial" w:cs="Arial"/>
            <w:color w:val="333333"/>
            <w:kern w:val="0"/>
            <w:szCs w:val="21"/>
          </w:rPr>
          <w:br/>
          <w:t>var winWidth = 0;</w:t>
        </w:r>
        <w:r w:rsidRPr="00B507D8">
          <w:rPr>
            <w:rFonts w:ascii="Arial" w:eastAsia="宋体" w:hAnsi="Arial" w:cs="Arial"/>
            <w:color w:val="333333"/>
            <w:kern w:val="0"/>
          </w:rPr>
          <w:t> </w:t>
        </w:r>
        <w:r w:rsidRPr="00B507D8">
          <w:rPr>
            <w:rFonts w:ascii="Arial" w:eastAsia="宋体" w:hAnsi="Arial" w:cs="Arial"/>
            <w:color w:val="333333"/>
            <w:kern w:val="0"/>
            <w:szCs w:val="21"/>
          </w:rPr>
          <w:br/>
          <w:t>var winHeight = 0;</w:t>
        </w:r>
        <w:r w:rsidRPr="00B507D8">
          <w:rPr>
            <w:rFonts w:ascii="Arial" w:eastAsia="宋体" w:hAnsi="Arial" w:cs="Arial"/>
            <w:color w:val="333333"/>
            <w:kern w:val="0"/>
          </w:rPr>
          <w:t> </w:t>
        </w:r>
        <w:r w:rsidRPr="00B507D8">
          <w:rPr>
            <w:rFonts w:ascii="Arial" w:eastAsia="宋体" w:hAnsi="Arial" w:cs="Arial"/>
            <w:color w:val="333333"/>
            <w:kern w:val="0"/>
            <w:szCs w:val="21"/>
          </w:rPr>
          <w:br/>
          <w:t>function findDimensions() //</w:t>
        </w:r>
        <w:r w:rsidRPr="00B507D8">
          <w:rPr>
            <w:rFonts w:ascii="Arial" w:eastAsia="宋体" w:hAnsi="Arial" w:cs="Arial"/>
            <w:color w:val="333333"/>
            <w:kern w:val="0"/>
            <w:szCs w:val="21"/>
          </w:rPr>
          <w:t>函数：获取尺寸</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szCs w:val="21"/>
          </w:rPr>
          <w:t>获取窗口宽度</w:t>
        </w:r>
        <w:r w:rsidRPr="00B507D8">
          <w:rPr>
            <w:rFonts w:ascii="Arial" w:eastAsia="宋体" w:hAnsi="Arial" w:cs="Arial"/>
            <w:color w:val="333333"/>
            <w:kern w:val="0"/>
          </w:rPr>
          <w:t> </w:t>
        </w:r>
        <w:r w:rsidRPr="00B507D8">
          <w:rPr>
            <w:rFonts w:ascii="Arial" w:eastAsia="宋体" w:hAnsi="Arial" w:cs="Arial"/>
            <w:color w:val="333333"/>
            <w:kern w:val="0"/>
            <w:szCs w:val="21"/>
          </w:rPr>
          <w:br/>
          <w:t>if (window.innerWidth)</w:t>
        </w:r>
        <w:r w:rsidRPr="00B507D8">
          <w:rPr>
            <w:rFonts w:ascii="Arial" w:eastAsia="宋体" w:hAnsi="Arial" w:cs="Arial"/>
            <w:color w:val="333333"/>
            <w:kern w:val="0"/>
          </w:rPr>
          <w:t> </w:t>
        </w:r>
        <w:r w:rsidRPr="00B507D8">
          <w:rPr>
            <w:rFonts w:ascii="Arial" w:eastAsia="宋体" w:hAnsi="Arial" w:cs="Arial"/>
            <w:color w:val="333333"/>
            <w:kern w:val="0"/>
            <w:szCs w:val="21"/>
          </w:rPr>
          <w:br/>
          <w:t>winWidth = window.innerWidth;</w:t>
        </w:r>
        <w:r w:rsidRPr="00B507D8">
          <w:rPr>
            <w:rFonts w:ascii="Arial" w:eastAsia="宋体" w:hAnsi="Arial" w:cs="Arial"/>
            <w:color w:val="333333"/>
            <w:kern w:val="0"/>
          </w:rPr>
          <w:t> </w:t>
        </w:r>
        <w:r w:rsidRPr="00B507D8">
          <w:rPr>
            <w:rFonts w:ascii="Arial" w:eastAsia="宋体" w:hAnsi="Arial" w:cs="Arial"/>
            <w:color w:val="333333"/>
            <w:kern w:val="0"/>
            <w:szCs w:val="21"/>
          </w:rPr>
          <w:br/>
          <w:t>else if ((document.body) &amp;&amp; (document.body.clientWidth))</w:t>
        </w:r>
        <w:r w:rsidRPr="00B507D8">
          <w:rPr>
            <w:rFonts w:ascii="Arial" w:eastAsia="宋体" w:hAnsi="Arial" w:cs="Arial"/>
            <w:color w:val="333333"/>
            <w:kern w:val="0"/>
          </w:rPr>
          <w:t> </w:t>
        </w:r>
        <w:r w:rsidRPr="00B507D8">
          <w:rPr>
            <w:rFonts w:ascii="Arial" w:eastAsia="宋体" w:hAnsi="Arial" w:cs="Arial"/>
            <w:color w:val="333333"/>
            <w:kern w:val="0"/>
            <w:szCs w:val="21"/>
          </w:rPr>
          <w:br/>
          <w:t>winWidth = document.body.clientWidth;</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szCs w:val="21"/>
          </w:rPr>
          <w:t>获取窗口高度</w:t>
        </w:r>
        <w:r w:rsidRPr="00B507D8">
          <w:rPr>
            <w:rFonts w:ascii="Arial" w:eastAsia="宋体" w:hAnsi="Arial" w:cs="Arial"/>
            <w:color w:val="333333"/>
            <w:kern w:val="0"/>
          </w:rPr>
          <w:t> </w:t>
        </w:r>
        <w:r w:rsidRPr="00B507D8">
          <w:rPr>
            <w:rFonts w:ascii="Arial" w:eastAsia="宋体" w:hAnsi="Arial" w:cs="Arial"/>
            <w:color w:val="333333"/>
            <w:kern w:val="0"/>
            <w:szCs w:val="21"/>
          </w:rPr>
          <w:br/>
          <w:t>if (window.innerHeight)</w:t>
        </w:r>
        <w:r w:rsidRPr="00B507D8">
          <w:rPr>
            <w:rFonts w:ascii="Arial" w:eastAsia="宋体" w:hAnsi="Arial" w:cs="Arial"/>
            <w:color w:val="333333"/>
            <w:kern w:val="0"/>
          </w:rPr>
          <w:t> </w:t>
        </w:r>
        <w:r w:rsidRPr="00B507D8">
          <w:rPr>
            <w:rFonts w:ascii="Arial" w:eastAsia="宋体" w:hAnsi="Arial" w:cs="Arial"/>
            <w:color w:val="333333"/>
            <w:kern w:val="0"/>
            <w:szCs w:val="21"/>
          </w:rPr>
          <w:br/>
          <w:t>winHeight = window.innerHeight;</w:t>
        </w:r>
        <w:r w:rsidRPr="00B507D8">
          <w:rPr>
            <w:rFonts w:ascii="Arial" w:eastAsia="宋体" w:hAnsi="Arial" w:cs="Arial"/>
            <w:color w:val="333333"/>
            <w:kern w:val="0"/>
          </w:rPr>
          <w:t> </w:t>
        </w:r>
        <w:r w:rsidRPr="00B507D8">
          <w:rPr>
            <w:rFonts w:ascii="Arial" w:eastAsia="宋体" w:hAnsi="Arial" w:cs="Arial"/>
            <w:color w:val="333333"/>
            <w:kern w:val="0"/>
            <w:szCs w:val="21"/>
          </w:rPr>
          <w:br/>
          <w:t>else if ((document.body) &amp;&amp; (document.body.clientHeight))</w:t>
        </w:r>
        <w:r w:rsidRPr="00B507D8">
          <w:rPr>
            <w:rFonts w:ascii="Arial" w:eastAsia="宋体" w:hAnsi="Arial" w:cs="Arial"/>
            <w:color w:val="333333"/>
            <w:kern w:val="0"/>
          </w:rPr>
          <w:t> </w:t>
        </w:r>
        <w:r w:rsidRPr="00B507D8">
          <w:rPr>
            <w:rFonts w:ascii="Arial" w:eastAsia="宋体" w:hAnsi="Arial" w:cs="Arial"/>
            <w:color w:val="333333"/>
            <w:kern w:val="0"/>
            <w:szCs w:val="21"/>
          </w:rPr>
          <w:br/>
          <w:t>winHeight = document.body.clientHeight;</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szCs w:val="21"/>
          </w:rPr>
          <w:t>通过深入</w:t>
        </w:r>
        <w:r w:rsidRPr="00B507D8">
          <w:rPr>
            <w:rFonts w:ascii="Arial" w:eastAsia="宋体" w:hAnsi="Arial" w:cs="Arial"/>
            <w:color w:val="333333"/>
            <w:kern w:val="0"/>
            <w:szCs w:val="21"/>
          </w:rPr>
          <w:t>Document</w:t>
        </w:r>
        <w:r w:rsidRPr="00B507D8">
          <w:rPr>
            <w:rFonts w:ascii="Arial" w:eastAsia="宋体" w:hAnsi="Arial" w:cs="Arial"/>
            <w:color w:val="333333"/>
            <w:kern w:val="0"/>
            <w:szCs w:val="21"/>
          </w:rPr>
          <w:t>内部对</w:t>
        </w:r>
        <w:r w:rsidRPr="00B507D8">
          <w:rPr>
            <w:rFonts w:ascii="Arial" w:eastAsia="宋体" w:hAnsi="Arial" w:cs="Arial"/>
            <w:color w:val="333333"/>
            <w:kern w:val="0"/>
            <w:szCs w:val="21"/>
          </w:rPr>
          <w:t>body</w:t>
        </w:r>
        <w:r w:rsidRPr="00B507D8">
          <w:rPr>
            <w:rFonts w:ascii="Arial" w:eastAsia="宋体" w:hAnsi="Arial" w:cs="Arial"/>
            <w:color w:val="333333"/>
            <w:kern w:val="0"/>
            <w:szCs w:val="21"/>
          </w:rPr>
          <w:t>进行检测，获取窗口大小</w:t>
        </w:r>
        <w:r w:rsidRPr="00B507D8">
          <w:rPr>
            <w:rFonts w:ascii="Arial" w:eastAsia="宋体" w:hAnsi="Arial" w:cs="Arial"/>
            <w:color w:val="333333"/>
            <w:kern w:val="0"/>
          </w:rPr>
          <w:t> </w:t>
        </w:r>
        <w:r w:rsidRPr="00B507D8">
          <w:rPr>
            <w:rFonts w:ascii="Arial" w:eastAsia="宋体" w:hAnsi="Arial" w:cs="Arial"/>
            <w:color w:val="333333"/>
            <w:kern w:val="0"/>
            <w:szCs w:val="21"/>
          </w:rPr>
          <w:br/>
          <w:t>if (document.documentElement &amp;&amp; document.documentElement.clientHeight &amp;&amp; document.documentElement.clientWidth)</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rPr>
          <w:t> </w:t>
        </w:r>
        <w:r w:rsidRPr="00B507D8">
          <w:rPr>
            <w:rFonts w:ascii="Arial" w:eastAsia="宋体" w:hAnsi="Arial" w:cs="Arial"/>
            <w:color w:val="333333"/>
            <w:kern w:val="0"/>
            <w:szCs w:val="21"/>
          </w:rPr>
          <w:br/>
          <w:t>winHeight = document.documentElement.clientHeight;</w:t>
        </w:r>
        <w:r w:rsidRPr="00B507D8">
          <w:rPr>
            <w:rFonts w:ascii="Arial" w:eastAsia="宋体" w:hAnsi="Arial" w:cs="Arial"/>
            <w:color w:val="333333"/>
            <w:kern w:val="0"/>
          </w:rPr>
          <w:t> </w:t>
        </w:r>
        <w:r w:rsidRPr="00B507D8">
          <w:rPr>
            <w:rFonts w:ascii="Arial" w:eastAsia="宋体" w:hAnsi="Arial" w:cs="Arial"/>
            <w:color w:val="333333"/>
            <w:kern w:val="0"/>
            <w:szCs w:val="21"/>
          </w:rPr>
          <w:br/>
          <w:t>winWidth = document.documentElement.clientWidth;</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szCs w:val="21"/>
          </w:rPr>
          <w:t>结果输出至两个文本框</w:t>
        </w:r>
        <w:r w:rsidRPr="00B507D8">
          <w:rPr>
            <w:rFonts w:ascii="Arial" w:eastAsia="宋体" w:hAnsi="Arial" w:cs="Arial"/>
            <w:color w:val="333333"/>
            <w:kern w:val="0"/>
          </w:rPr>
          <w:t> </w:t>
        </w:r>
        <w:r w:rsidRPr="00B507D8">
          <w:rPr>
            <w:rFonts w:ascii="Arial" w:eastAsia="宋体" w:hAnsi="Arial" w:cs="Arial"/>
            <w:color w:val="333333"/>
            <w:kern w:val="0"/>
            <w:szCs w:val="21"/>
          </w:rPr>
          <w:br/>
          <w:t>document.form1.availHeight.value= winHeight;</w:t>
        </w:r>
        <w:r w:rsidRPr="00B507D8">
          <w:rPr>
            <w:rFonts w:ascii="Arial" w:eastAsia="宋体" w:hAnsi="Arial" w:cs="Arial"/>
            <w:color w:val="333333"/>
            <w:kern w:val="0"/>
          </w:rPr>
          <w:t> </w:t>
        </w:r>
        <w:r w:rsidRPr="00B507D8">
          <w:rPr>
            <w:rFonts w:ascii="Arial" w:eastAsia="宋体" w:hAnsi="Arial" w:cs="Arial"/>
            <w:color w:val="333333"/>
            <w:kern w:val="0"/>
            <w:szCs w:val="21"/>
          </w:rPr>
          <w:br/>
          <w:t>document.form1.availWidth.value= winWidth;</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rPr>
          <w:t> </w:t>
        </w:r>
        <w:r w:rsidRPr="00B507D8">
          <w:rPr>
            <w:rFonts w:ascii="Arial" w:eastAsia="宋体" w:hAnsi="Arial" w:cs="Arial"/>
            <w:color w:val="333333"/>
            <w:kern w:val="0"/>
            <w:szCs w:val="21"/>
          </w:rPr>
          <w:br/>
          <w:t>findDimensions();</w:t>
        </w:r>
        <w:r w:rsidRPr="00B507D8">
          <w:rPr>
            <w:rFonts w:ascii="Arial" w:eastAsia="宋体" w:hAnsi="Arial" w:cs="Arial"/>
            <w:color w:val="333333"/>
            <w:kern w:val="0"/>
          </w:rPr>
          <w:t> </w:t>
        </w:r>
        <w:r w:rsidRPr="00B507D8">
          <w:rPr>
            <w:rFonts w:ascii="Arial" w:eastAsia="宋体" w:hAnsi="Arial" w:cs="Arial"/>
            <w:color w:val="333333"/>
            <w:kern w:val="0"/>
            <w:szCs w:val="21"/>
          </w:rPr>
          <w:br/>
          <w:t>//</w:t>
        </w:r>
        <w:r w:rsidRPr="00B507D8">
          <w:rPr>
            <w:rFonts w:ascii="Arial" w:eastAsia="宋体" w:hAnsi="Arial" w:cs="Arial"/>
            <w:color w:val="333333"/>
            <w:kern w:val="0"/>
            <w:szCs w:val="21"/>
          </w:rPr>
          <w:t>调用函数，获取数值</w:t>
        </w:r>
        <w:r w:rsidRPr="00B507D8">
          <w:rPr>
            <w:rFonts w:ascii="Arial" w:eastAsia="宋体" w:hAnsi="Arial" w:cs="Arial"/>
            <w:color w:val="333333"/>
            <w:kern w:val="0"/>
          </w:rPr>
          <w:t> </w:t>
        </w:r>
        <w:r w:rsidRPr="00B507D8">
          <w:rPr>
            <w:rFonts w:ascii="Arial" w:eastAsia="宋体" w:hAnsi="Arial" w:cs="Arial"/>
            <w:color w:val="333333"/>
            <w:kern w:val="0"/>
            <w:szCs w:val="21"/>
          </w:rPr>
          <w:br/>
          <w:t>window.onresize=findDimensions;</w:t>
        </w:r>
        <w:r w:rsidRPr="00B507D8">
          <w:rPr>
            <w:rFonts w:ascii="Arial" w:eastAsia="宋体" w:hAnsi="Arial" w:cs="Arial"/>
            <w:color w:val="333333"/>
            <w:kern w:val="0"/>
          </w:rPr>
          <w:t> </w:t>
        </w:r>
        <w:r w:rsidRPr="00B507D8">
          <w:rPr>
            <w:rFonts w:ascii="Arial" w:eastAsia="宋体" w:hAnsi="Arial" w:cs="Arial"/>
            <w:color w:val="333333"/>
            <w:kern w:val="0"/>
            <w:szCs w:val="21"/>
          </w:rPr>
          <w:br/>
          <w:t>//--&gt;</w:t>
        </w:r>
        <w:r w:rsidRPr="00B507D8">
          <w:rPr>
            <w:rFonts w:ascii="Arial" w:eastAsia="宋体" w:hAnsi="Arial" w:cs="Arial"/>
            <w:color w:val="333333"/>
            <w:kern w:val="0"/>
          </w:rPr>
          <w:t> </w:t>
        </w:r>
        <w:r w:rsidRPr="00B507D8">
          <w:rPr>
            <w:rFonts w:ascii="Arial" w:eastAsia="宋体" w:hAnsi="Arial" w:cs="Arial"/>
            <w:color w:val="333333"/>
            <w:kern w:val="0"/>
            <w:szCs w:val="21"/>
          </w:rPr>
          <w:br/>
          <w:t>&lt;/script&gt;</w:t>
        </w:r>
        <w:r w:rsidRPr="00B507D8">
          <w:rPr>
            <w:rFonts w:ascii="Arial" w:eastAsia="宋体" w:hAnsi="Arial" w:cs="Arial"/>
            <w:color w:val="333333"/>
            <w:kern w:val="0"/>
          </w:rPr>
          <w:t> </w:t>
        </w:r>
        <w:r w:rsidRPr="00B507D8">
          <w:rPr>
            <w:rFonts w:ascii="Arial" w:eastAsia="宋体" w:hAnsi="Arial" w:cs="Arial"/>
            <w:color w:val="333333"/>
            <w:kern w:val="0"/>
            <w:szCs w:val="21"/>
          </w:rPr>
          <w:br/>
          <w:t>&lt;/body&gt;</w:t>
        </w:r>
        <w:r w:rsidRPr="00B507D8">
          <w:rPr>
            <w:rFonts w:ascii="Arial" w:eastAsia="宋体" w:hAnsi="Arial" w:cs="Arial"/>
            <w:color w:val="333333"/>
            <w:kern w:val="0"/>
          </w:rPr>
          <w:t> </w:t>
        </w:r>
        <w:r w:rsidRPr="00B507D8">
          <w:rPr>
            <w:rFonts w:ascii="Arial" w:eastAsia="宋体" w:hAnsi="Arial" w:cs="Arial"/>
            <w:color w:val="333333"/>
            <w:kern w:val="0"/>
            <w:szCs w:val="21"/>
          </w:rPr>
          <w:br/>
          <w:t>&lt;/html&gt;</w:t>
        </w:r>
        <w:r w:rsidRPr="00B507D8">
          <w:rPr>
            <w:rFonts w:ascii="Arial" w:eastAsia="宋体" w:hAnsi="Arial" w:cs="Arial"/>
            <w:color w:val="333333"/>
            <w:kern w:val="0"/>
          </w:rPr>
          <w:t> </w:t>
        </w:r>
      </w:ins>
    </w:p>
    <w:p w:rsidR="00504412" w:rsidRPr="00B507D8" w:rsidRDefault="00504412"/>
    <w:sectPr w:rsidR="00504412" w:rsidRPr="00B507D8" w:rsidSect="005044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07D8"/>
    <w:rsid w:val="00504412"/>
    <w:rsid w:val="00B50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412"/>
    <w:pPr>
      <w:widowControl w:val="0"/>
      <w:jc w:val="both"/>
    </w:pPr>
  </w:style>
  <w:style w:type="paragraph" w:styleId="1">
    <w:name w:val="heading 1"/>
    <w:basedOn w:val="a"/>
    <w:link w:val="1Char"/>
    <w:uiPriority w:val="9"/>
    <w:qFormat/>
    <w:rsid w:val="00B507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7D8"/>
    <w:rPr>
      <w:rFonts w:ascii="宋体" w:eastAsia="宋体" w:hAnsi="宋体" w:cs="宋体"/>
      <w:b/>
      <w:bCs/>
      <w:kern w:val="36"/>
      <w:sz w:val="48"/>
      <w:szCs w:val="48"/>
    </w:rPr>
  </w:style>
  <w:style w:type="character" w:styleId="a3">
    <w:name w:val="Hyperlink"/>
    <w:basedOn w:val="a0"/>
    <w:uiPriority w:val="99"/>
    <w:semiHidden/>
    <w:unhideWhenUsed/>
    <w:rsid w:val="00B507D8"/>
    <w:rPr>
      <w:color w:val="0000FF"/>
      <w:u w:val="single"/>
    </w:rPr>
  </w:style>
  <w:style w:type="character" w:customStyle="1" w:styleId="apple-converted-space">
    <w:name w:val="apple-converted-space"/>
    <w:basedOn w:val="a0"/>
    <w:rsid w:val="00B507D8"/>
  </w:style>
  <w:style w:type="paragraph" w:styleId="a4">
    <w:name w:val="Balloon Text"/>
    <w:basedOn w:val="a"/>
    <w:link w:val="Char"/>
    <w:uiPriority w:val="99"/>
    <w:semiHidden/>
    <w:unhideWhenUsed/>
    <w:rsid w:val="00B507D8"/>
    <w:rPr>
      <w:sz w:val="18"/>
      <w:szCs w:val="18"/>
    </w:rPr>
  </w:style>
  <w:style w:type="character" w:customStyle="1" w:styleId="Char">
    <w:name w:val="批注框文本 Char"/>
    <w:basedOn w:val="a0"/>
    <w:link w:val="a4"/>
    <w:uiPriority w:val="99"/>
    <w:semiHidden/>
    <w:rsid w:val="00B507D8"/>
    <w:rPr>
      <w:sz w:val="18"/>
      <w:szCs w:val="18"/>
    </w:rPr>
  </w:style>
</w:styles>
</file>

<file path=word/webSettings.xml><?xml version="1.0" encoding="utf-8"?>
<w:webSettings xmlns:r="http://schemas.openxmlformats.org/officeDocument/2006/relationships" xmlns:w="http://schemas.openxmlformats.org/wordprocessingml/2006/main">
  <w:divs>
    <w:div w:id="786242090">
      <w:bodyDiv w:val="1"/>
      <w:marLeft w:val="0"/>
      <w:marRight w:val="0"/>
      <w:marTop w:val="0"/>
      <w:marBottom w:val="0"/>
      <w:divBdr>
        <w:top w:val="none" w:sz="0" w:space="0" w:color="auto"/>
        <w:left w:val="none" w:sz="0" w:space="0" w:color="auto"/>
        <w:bottom w:val="none" w:sz="0" w:space="0" w:color="auto"/>
        <w:right w:val="none" w:sz="0" w:space="0" w:color="auto"/>
      </w:divBdr>
      <w:divsChild>
        <w:div w:id="482114799">
          <w:marLeft w:val="0"/>
          <w:marRight w:val="0"/>
          <w:marTop w:val="0"/>
          <w:marBottom w:val="0"/>
          <w:divBdr>
            <w:top w:val="dotted" w:sz="6" w:space="0" w:color="ACCEE0"/>
            <w:left w:val="none" w:sz="0" w:space="0" w:color="auto"/>
            <w:bottom w:val="dotted" w:sz="6" w:space="0" w:color="ACCEE0"/>
            <w:right w:val="none" w:sz="0" w:space="0" w:color="auto"/>
          </w:divBdr>
        </w:div>
        <w:div w:id="16125921">
          <w:marLeft w:val="0"/>
          <w:marRight w:val="0"/>
          <w:marTop w:val="45"/>
          <w:marBottom w:val="0"/>
          <w:divBdr>
            <w:top w:val="single" w:sz="6" w:space="0" w:color="0099CC"/>
            <w:left w:val="single" w:sz="6" w:space="2" w:color="0099CC"/>
            <w:bottom w:val="none" w:sz="0" w:space="0" w:color="auto"/>
            <w:right w:val="single" w:sz="6" w:space="2" w:color="0099CC"/>
          </w:divBdr>
        </w:div>
        <w:div w:id="86058367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javascript:turnsmall()" TargetMode="External"/><Relationship Id="rId4" Type="http://schemas.openxmlformats.org/officeDocument/2006/relationships/hyperlink" Target="javascript:turn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3162</Characters>
  <Application>Microsoft Office Word</Application>
  <DocSecurity>0</DocSecurity>
  <Lines>26</Lines>
  <Paragraphs>7</Paragraphs>
  <ScaleCrop>false</ScaleCrop>
  <Company>微软中国</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2014-03-26T09:45:00Z</dcterms:created>
  <dcterms:modified xsi:type="dcterms:W3CDTF">2014-03-26T09:45:00Z</dcterms:modified>
</cp:coreProperties>
</file>